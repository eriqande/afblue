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E47E8" w14:textId="77777777" w:rsidR="009B3E39" w:rsidRDefault="009B3E39" w:rsidP="00DF53E6">
      <w:pPr>
        <w:pStyle w:val="NormalWeb"/>
        <w:spacing w:before="0" w:beforeAutospacing="0" w:after="0" w:afterAutospacing="0"/>
        <w:jc w:val="center"/>
        <w:rPr>
          <w:sz w:val="32"/>
        </w:rPr>
      </w:pPr>
    </w:p>
    <w:p w14:paraId="6789533D" w14:textId="77777777" w:rsidR="00A9546A" w:rsidRDefault="00A9546A" w:rsidP="00DF53E6">
      <w:pPr>
        <w:pStyle w:val="NormalWeb"/>
        <w:spacing w:before="0" w:beforeAutospacing="0" w:after="0" w:afterAutospacing="0"/>
        <w:jc w:val="center"/>
        <w:rPr>
          <w:sz w:val="32"/>
        </w:rPr>
      </w:pPr>
    </w:p>
    <w:p w14:paraId="1A4B41B3" w14:textId="77777777" w:rsidR="009B3E39" w:rsidRDefault="009B3E39" w:rsidP="00DF53E6">
      <w:pPr>
        <w:pStyle w:val="NormalWeb"/>
        <w:spacing w:before="0" w:beforeAutospacing="0" w:after="0" w:afterAutospacing="0"/>
        <w:jc w:val="center"/>
        <w:rPr>
          <w:sz w:val="32"/>
        </w:rPr>
      </w:pPr>
    </w:p>
    <w:p w14:paraId="54243C9A" w14:textId="77777777" w:rsidR="009B3E39" w:rsidRDefault="009B3E39" w:rsidP="00DF53E6">
      <w:pPr>
        <w:pStyle w:val="NormalWeb"/>
        <w:spacing w:before="0" w:beforeAutospacing="0" w:after="0" w:afterAutospacing="0"/>
        <w:jc w:val="center"/>
        <w:rPr>
          <w:sz w:val="32"/>
        </w:rPr>
      </w:pPr>
      <w:r>
        <w:rPr>
          <w:sz w:val="32"/>
        </w:rPr>
        <w:t>Purging putative siblings from population genetic datasets:</w:t>
      </w:r>
    </w:p>
    <w:p w14:paraId="0D35D237" w14:textId="77777777" w:rsidR="009B3E39" w:rsidRDefault="009B3E39" w:rsidP="00DF53E6">
      <w:pPr>
        <w:pStyle w:val="NormalWeb"/>
        <w:spacing w:before="0" w:beforeAutospacing="0" w:after="0" w:afterAutospacing="0"/>
        <w:jc w:val="center"/>
        <w:rPr>
          <w:sz w:val="32"/>
        </w:rPr>
      </w:pPr>
    </w:p>
    <w:p w14:paraId="64CE3B87" w14:textId="77777777" w:rsidR="009B3E39" w:rsidRPr="00D00EF5" w:rsidRDefault="00B6324A" w:rsidP="00DF53E6">
      <w:pPr>
        <w:pStyle w:val="NormalWeb"/>
        <w:spacing w:before="0" w:beforeAutospacing="0" w:after="0" w:afterAutospacing="0"/>
        <w:jc w:val="center"/>
        <w:rPr>
          <w:sz w:val="32"/>
        </w:rPr>
      </w:pPr>
      <w:commentRangeStart w:id="0"/>
      <w:commentRangeStart w:id="1"/>
      <w:r>
        <w:rPr>
          <w:sz w:val="32"/>
        </w:rPr>
        <w:t>A skeptical</w:t>
      </w:r>
      <w:r w:rsidR="006C37CE">
        <w:rPr>
          <w:sz w:val="32"/>
        </w:rPr>
        <w:t xml:space="preserve"> view</w:t>
      </w:r>
      <w:commentRangeEnd w:id="0"/>
      <w:r w:rsidR="00822B19">
        <w:rPr>
          <w:rStyle w:val="CommentReference"/>
          <w:rFonts w:cs="Lucida Grande"/>
        </w:rPr>
        <w:commentReference w:id="0"/>
      </w:r>
      <w:commentRangeEnd w:id="1"/>
      <w:r w:rsidR="00107FDF">
        <w:rPr>
          <w:rStyle w:val="CommentReference"/>
          <w:rFonts w:cs="Lucida Grande"/>
        </w:rPr>
        <w:commentReference w:id="1"/>
      </w:r>
    </w:p>
    <w:p w14:paraId="56CEA90C" w14:textId="77777777" w:rsidR="009B3E39" w:rsidRDefault="009B3E39" w:rsidP="00DF53E6">
      <w:pPr>
        <w:pStyle w:val="NormalWeb"/>
        <w:spacing w:before="0" w:beforeAutospacing="0" w:after="0" w:afterAutospacing="0"/>
        <w:rPr>
          <w:u w:val="single"/>
        </w:rPr>
      </w:pPr>
    </w:p>
    <w:p w14:paraId="513806A1" w14:textId="77777777" w:rsidR="009B3E39" w:rsidRDefault="009B3E39" w:rsidP="00DF53E6">
      <w:pPr>
        <w:pStyle w:val="NormalWeb"/>
        <w:spacing w:before="0" w:beforeAutospacing="0" w:after="0" w:afterAutospacing="0"/>
      </w:pPr>
    </w:p>
    <w:p w14:paraId="2F23A6D4" w14:textId="77777777" w:rsidR="009B3E39" w:rsidRDefault="009B3E39" w:rsidP="00DF53E6">
      <w:pPr>
        <w:rPr>
          <w:rFonts w:cs="Times New Roman"/>
          <w:szCs w:val="24"/>
        </w:rPr>
      </w:pPr>
    </w:p>
    <w:p w14:paraId="05C3D5EE" w14:textId="77777777" w:rsidR="009B3E39" w:rsidRDefault="009B3E39" w:rsidP="00DF53E6">
      <w:pPr>
        <w:rPr>
          <w:rFonts w:cs="Times New Roman"/>
          <w:szCs w:val="24"/>
        </w:rPr>
      </w:pPr>
    </w:p>
    <w:p w14:paraId="44F2C6CE" w14:textId="3D190FC6" w:rsidR="009B3E39" w:rsidRPr="00822B19" w:rsidRDefault="009B3E39" w:rsidP="00DF53E6">
      <w:pPr>
        <w:jc w:val="center"/>
        <w:rPr>
          <w:rFonts w:cs="Times New Roman"/>
          <w:szCs w:val="24"/>
          <w:vertAlign w:val="superscript"/>
        </w:rPr>
      </w:pPr>
      <w:r>
        <w:rPr>
          <w:rFonts w:cs="Times New Roman"/>
          <w:szCs w:val="24"/>
        </w:rPr>
        <w:t>Robin S. Waples</w:t>
      </w:r>
      <w:r w:rsidR="00822B19" w:rsidRPr="00822B19">
        <w:rPr>
          <w:rFonts w:cs="Times New Roman"/>
          <w:szCs w:val="24"/>
          <w:vertAlign w:val="superscript"/>
        </w:rPr>
        <w:t>1</w:t>
      </w:r>
      <w:r w:rsidR="00822B19">
        <w:rPr>
          <w:rFonts w:cs="Times New Roman"/>
          <w:szCs w:val="24"/>
        </w:rPr>
        <w:t xml:space="preserve"> and Eric C. Anderson</w:t>
      </w:r>
      <w:r w:rsidR="00822B19" w:rsidRPr="00822B19">
        <w:rPr>
          <w:rFonts w:cs="Times New Roman"/>
          <w:szCs w:val="24"/>
          <w:vertAlign w:val="superscript"/>
        </w:rPr>
        <w:t>2</w:t>
      </w:r>
    </w:p>
    <w:p w14:paraId="30C1A148" w14:textId="77777777" w:rsidR="009B3E39" w:rsidRPr="00ED6C89" w:rsidRDefault="009B3E39" w:rsidP="00DF53E6">
      <w:pPr>
        <w:rPr>
          <w:rFonts w:cs="Times New Roman"/>
          <w:szCs w:val="24"/>
        </w:rPr>
      </w:pPr>
    </w:p>
    <w:p w14:paraId="7B09C91F" w14:textId="7E649F89" w:rsidR="00822B19" w:rsidRDefault="00822B19" w:rsidP="00DF53E6">
      <w:pPr>
        <w:jc w:val="center"/>
        <w:rPr>
          <w:rFonts w:cs="Times New Roman"/>
          <w:szCs w:val="24"/>
        </w:rPr>
      </w:pPr>
      <w:r w:rsidRPr="00822B19">
        <w:rPr>
          <w:rFonts w:cs="Times New Roman"/>
          <w:szCs w:val="24"/>
          <w:vertAlign w:val="superscript"/>
        </w:rPr>
        <w:t>1</w:t>
      </w:r>
      <w:r w:rsidR="009B3E39">
        <w:rPr>
          <w:rFonts w:cs="Times New Roman"/>
          <w:szCs w:val="24"/>
        </w:rPr>
        <w:t>NOAA Fisheries, Nort</w:t>
      </w:r>
      <w:r>
        <w:rPr>
          <w:rFonts w:cs="Times New Roman"/>
          <w:szCs w:val="24"/>
        </w:rPr>
        <w:t>hwest Fisheries Science Center</w:t>
      </w:r>
    </w:p>
    <w:p w14:paraId="0F5515D6" w14:textId="29A9D00E" w:rsidR="009B3E39" w:rsidRPr="00ED6C89" w:rsidRDefault="00822B19" w:rsidP="00DF53E6">
      <w:pPr>
        <w:jc w:val="center"/>
        <w:rPr>
          <w:rFonts w:cs="Times New Roman"/>
          <w:szCs w:val="24"/>
        </w:rPr>
      </w:pPr>
      <w:r>
        <w:rPr>
          <w:rFonts w:cs="Times New Roman"/>
          <w:szCs w:val="24"/>
        </w:rPr>
        <w:t xml:space="preserve">2725 Montlake Blvd. East, </w:t>
      </w:r>
      <w:r w:rsidR="009B3E39">
        <w:rPr>
          <w:rFonts w:cs="Times New Roman"/>
          <w:szCs w:val="24"/>
        </w:rPr>
        <w:t xml:space="preserve">Seattle, WA  </w:t>
      </w:r>
      <w:r>
        <w:rPr>
          <w:rFonts w:cs="Times New Roman"/>
          <w:szCs w:val="24"/>
        </w:rPr>
        <w:t xml:space="preserve">98112 </w:t>
      </w:r>
      <w:r w:rsidR="009B3E39">
        <w:rPr>
          <w:rFonts w:cs="Times New Roman"/>
          <w:szCs w:val="24"/>
        </w:rPr>
        <w:t>USA</w:t>
      </w:r>
    </w:p>
    <w:p w14:paraId="4E335B94" w14:textId="77777777" w:rsidR="009B3E39" w:rsidRDefault="009B3E39" w:rsidP="00DF53E6">
      <w:pPr>
        <w:rPr>
          <w:rFonts w:cs="Times New Roman"/>
          <w:b/>
          <w:szCs w:val="24"/>
        </w:rPr>
      </w:pPr>
    </w:p>
    <w:p w14:paraId="53D1D43D" w14:textId="2B4F4C88" w:rsidR="00822B19" w:rsidRDefault="00822B19" w:rsidP="00DF53E6">
      <w:pPr>
        <w:jc w:val="center"/>
        <w:rPr>
          <w:rFonts w:cs="Times New Roman"/>
          <w:szCs w:val="24"/>
        </w:rPr>
      </w:pPr>
      <w:r>
        <w:rPr>
          <w:rFonts w:cs="Times New Roman"/>
          <w:szCs w:val="24"/>
          <w:vertAlign w:val="superscript"/>
        </w:rPr>
        <w:t>2</w:t>
      </w:r>
      <w:r>
        <w:rPr>
          <w:rFonts w:cs="Times New Roman"/>
          <w:szCs w:val="24"/>
        </w:rPr>
        <w:t>NOAA Fisheries, Southwest Fisheries Science Center</w:t>
      </w:r>
    </w:p>
    <w:p w14:paraId="33C81077" w14:textId="67AA188F" w:rsidR="00822B19" w:rsidRPr="00ED6C89" w:rsidRDefault="00822B19" w:rsidP="00DF53E6">
      <w:pPr>
        <w:jc w:val="center"/>
        <w:rPr>
          <w:rFonts w:cs="Times New Roman"/>
          <w:szCs w:val="24"/>
        </w:rPr>
      </w:pPr>
      <w:r>
        <w:t>110 Shaffer Road, Santa Cruz, CA 95060 USA</w:t>
      </w:r>
    </w:p>
    <w:p w14:paraId="234D1662" w14:textId="77777777" w:rsidR="009B3E39" w:rsidRDefault="009B3E39" w:rsidP="00DF53E6">
      <w:pPr>
        <w:rPr>
          <w:rFonts w:cs="Times New Roman"/>
          <w:b/>
          <w:szCs w:val="24"/>
        </w:rPr>
      </w:pPr>
    </w:p>
    <w:p w14:paraId="70FB27AE" w14:textId="77777777" w:rsidR="00822B19" w:rsidRDefault="00822B19" w:rsidP="00DF53E6">
      <w:pPr>
        <w:rPr>
          <w:rFonts w:cs="Times New Roman"/>
          <w:szCs w:val="24"/>
        </w:rPr>
      </w:pPr>
    </w:p>
    <w:p w14:paraId="6E2E2336" w14:textId="77777777" w:rsidR="00822B19" w:rsidRDefault="00822B19" w:rsidP="00DF53E6">
      <w:pPr>
        <w:rPr>
          <w:rFonts w:cs="Times New Roman"/>
          <w:szCs w:val="24"/>
        </w:rPr>
      </w:pPr>
    </w:p>
    <w:p w14:paraId="5F606A5E" w14:textId="77777777" w:rsidR="009B3E39" w:rsidRDefault="009B3E39" w:rsidP="00DF53E6">
      <w:pPr>
        <w:rPr>
          <w:rFonts w:cs="Times New Roman"/>
          <w:szCs w:val="24"/>
        </w:rPr>
      </w:pPr>
      <w:r w:rsidRPr="008255DD">
        <w:rPr>
          <w:rFonts w:cs="Times New Roman"/>
          <w:szCs w:val="24"/>
        </w:rPr>
        <w:t>Running head:</w:t>
      </w:r>
      <w:r>
        <w:rPr>
          <w:rFonts w:cs="Times New Roman"/>
          <w:szCs w:val="24"/>
        </w:rPr>
        <w:t xml:space="preserve"> Removing siblings</w:t>
      </w:r>
    </w:p>
    <w:p w14:paraId="10DD7DE7" w14:textId="77777777" w:rsidR="009B3E39" w:rsidRDefault="009B3E39" w:rsidP="00DF53E6">
      <w:pPr>
        <w:rPr>
          <w:rFonts w:cs="Times New Roman"/>
          <w:szCs w:val="24"/>
        </w:rPr>
      </w:pPr>
    </w:p>
    <w:p w14:paraId="1C33D406" w14:textId="77777777" w:rsidR="009B3E39" w:rsidRPr="008255DD" w:rsidRDefault="009B3E39" w:rsidP="00DF53E6">
      <w:pPr>
        <w:rPr>
          <w:rFonts w:cs="Times New Roman"/>
          <w:szCs w:val="24"/>
        </w:rPr>
      </w:pPr>
      <w:r>
        <w:rPr>
          <w:rFonts w:cs="Times New Roman"/>
          <w:szCs w:val="24"/>
        </w:rPr>
        <w:t xml:space="preserve">Key words: </w:t>
      </w:r>
    </w:p>
    <w:p w14:paraId="0B599A23" w14:textId="77777777" w:rsidR="009B3E39" w:rsidRDefault="009B3E39" w:rsidP="00DF53E6">
      <w:pPr>
        <w:rPr>
          <w:rFonts w:cs="Times New Roman"/>
          <w:b/>
          <w:szCs w:val="24"/>
        </w:rPr>
      </w:pPr>
    </w:p>
    <w:p w14:paraId="077AEDC9" w14:textId="77777777" w:rsidR="009B3E39" w:rsidRDefault="009B3E39" w:rsidP="00DF53E6">
      <w:pPr>
        <w:rPr>
          <w:rFonts w:cs="Times New Roman"/>
          <w:szCs w:val="24"/>
        </w:rPr>
      </w:pPr>
      <w:r w:rsidRPr="00ED6C89">
        <w:rPr>
          <w:rFonts w:cs="Times New Roman"/>
          <w:szCs w:val="24"/>
        </w:rPr>
        <w:t>corresponding author</w:t>
      </w:r>
      <w:r>
        <w:rPr>
          <w:rFonts w:cs="Times New Roman"/>
          <w:szCs w:val="24"/>
        </w:rPr>
        <w:t>:</w:t>
      </w:r>
    </w:p>
    <w:p w14:paraId="1200ECEC" w14:textId="77777777" w:rsidR="009B3E39" w:rsidRDefault="009B3E39" w:rsidP="00DF53E6">
      <w:pPr>
        <w:ind w:left="720"/>
        <w:rPr>
          <w:rFonts w:cs="Times New Roman"/>
          <w:b/>
          <w:szCs w:val="24"/>
        </w:rPr>
      </w:pPr>
      <w:r>
        <w:rPr>
          <w:rFonts w:cs="Times New Roman"/>
          <w:szCs w:val="24"/>
        </w:rPr>
        <w:t>Robin S. Waples</w:t>
      </w:r>
    </w:p>
    <w:p w14:paraId="488DD65A" w14:textId="77777777" w:rsidR="009B3E39" w:rsidRPr="00ED6C89" w:rsidRDefault="009B3E39" w:rsidP="00DF53E6">
      <w:pPr>
        <w:ind w:left="720"/>
        <w:rPr>
          <w:rFonts w:cs="Times New Roman"/>
          <w:szCs w:val="24"/>
        </w:rPr>
      </w:pPr>
      <w:r w:rsidRPr="00ED6C89">
        <w:rPr>
          <w:rFonts w:cs="Times New Roman"/>
          <w:szCs w:val="24"/>
        </w:rPr>
        <w:t>2725 Montlake Blvd. East</w:t>
      </w:r>
    </w:p>
    <w:p w14:paraId="04651284" w14:textId="77777777" w:rsidR="009B3E39" w:rsidRDefault="009B3E39" w:rsidP="00DF53E6">
      <w:pPr>
        <w:ind w:left="720"/>
        <w:rPr>
          <w:rFonts w:cs="Times New Roman"/>
          <w:szCs w:val="24"/>
        </w:rPr>
      </w:pPr>
      <w:r w:rsidRPr="00ED6C89">
        <w:rPr>
          <w:rFonts w:cs="Times New Roman"/>
          <w:szCs w:val="24"/>
        </w:rPr>
        <w:t>Seattle, WA 98112  USA</w:t>
      </w:r>
    </w:p>
    <w:p w14:paraId="348400EF" w14:textId="77777777" w:rsidR="009B3E39" w:rsidRPr="00ED6C89" w:rsidRDefault="009B3E39" w:rsidP="00DF53E6">
      <w:pPr>
        <w:ind w:left="720"/>
        <w:rPr>
          <w:rFonts w:cs="Times New Roman"/>
          <w:szCs w:val="24"/>
        </w:rPr>
      </w:pPr>
      <w:r>
        <w:rPr>
          <w:rFonts w:cs="Times New Roman"/>
          <w:szCs w:val="24"/>
        </w:rPr>
        <w:t>FAX +1 206 860-3335</w:t>
      </w:r>
    </w:p>
    <w:p w14:paraId="4724A664" w14:textId="77777777" w:rsidR="009B3E39" w:rsidRPr="00D10D29" w:rsidRDefault="004305E5" w:rsidP="00DF53E6">
      <w:pPr>
        <w:ind w:left="720"/>
        <w:rPr>
          <w:rFonts w:cs="Times New Roman"/>
          <w:szCs w:val="24"/>
        </w:rPr>
      </w:pPr>
      <w:hyperlink r:id="rId10" w:history="1">
        <w:r w:rsidR="009B3E39" w:rsidRPr="00D10D29">
          <w:rPr>
            <w:rStyle w:val="Hyperlink"/>
            <w:rFonts w:cs="Times New Roman"/>
            <w:szCs w:val="24"/>
          </w:rPr>
          <w:t>robin.waples@noaa.gov</w:t>
        </w:r>
      </w:hyperlink>
    </w:p>
    <w:p w14:paraId="641034CD" w14:textId="77777777" w:rsidR="009B3E39" w:rsidRPr="00D10D29" w:rsidRDefault="009B3E39" w:rsidP="00DF53E6">
      <w:pPr>
        <w:rPr>
          <w:rFonts w:cs="Times New Roman"/>
          <w:szCs w:val="24"/>
        </w:rPr>
      </w:pPr>
    </w:p>
    <w:p w14:paraId="5CC67A95" w14:textId="77777777" w:rsidR="009B3E39" w:rsidRPr="00D10D29" w:rsidRDefault="009B3E39" w:rsidP="00DF53E6">
      <w:pPr>
        <w:rPr>
          <w:rFonts w:cs="Times New Roman"/>
          <w:szCs w:val="24"/>
        </w:rPr>
      </w:pPr>
    </w:p>
    <w:p w14:paraId="4559855D" w14:textId="77777777" w:rsidR="009B3E39" w:rsidRPr="00D10D29" w:rsidRDefault="009B3E39" w:rsidP="00DF53E6">
      <w:pPr>
        <w:rPr>
          <w:rFonts w:cs="Times New Roman"/>
          <w:szCs w:val="24"/>
        </w:rPr>
      </w:pPr>
    </w:p>
    <w:p w14:paraId="165E1575" w14:textId="77777777" w:rsidR="009B3E39" w:rsidRPr="00D10D29" w:rsidRDefault="009B3E39" w:rsidP="00DF53E6">
      <w:pPr>
        <w:rPr>
          <w:rFonts w:cs="Times New Roman"/>
          <w:szCs w:val="24"/>
        </w:rPr>
      </w:pPr>
    </w:p>
    <w:p w14:paraId="3269E6B9" w14:textId="77777777" w:rsidR="009B3E39" w:rsidRPr="00D10D29" w:rsidRDefault="009B3E39" w:rsidP="00DF53E6">
      <w:pPr>
        <w:rPr>
          <w:rFonts w:cs="Times New Roman"/>
          <w:szCs w:val="24"/>
        </w:rPr>
      </w:pPr>
    </w:p>
    <w:p w14:paraId="23C50A0C" w14:textId="77777777" w:rsidR="009B3E39" w:rsidRPr="00D10D29" w:rsidRDefault="009B3E39" w:rsidP="00DF53E6">
      <w:pPr>
        <w:rPr>
          <w:rFonts w:cs="Times New Roman"/>
          <w:szCs w:val="24"/>
        </w:rPr>
      </w:pPr>
    </w:p>
    <w:p w14:paraId="591F22BC" w14:textId="77777777" w:rsidR="009B3E39" w:rsidRPr="00D10D29" w:rsidRDefault="009B3E39" w:rsidP="00DF53E6">
      <w:pPr>
        <w:rPr>
          <w:rFonts w:cs="Times New Roman"/>
          <w:szCs w:val="24"/>
        </w:rPr>
      </w:pPr>
    </w:p>
    <w:p w14:paraId="1A845EDD" w14:textId="77777777" w:rsidR="009B3E39" w:rsidRPr="00D10D29" w:rsidRDefault="00A907DD" w:rsidP="00DF53E6">
      <w:pPr>
        <w:jc w:val="center"/>
        <w:rPr>
          <w:rFonts w:cs="Times New Roman"/>
          <w:szCs w:val="24"/>
        </w:rPr>
      </w:pPr>
      <w:r>
        <w:rPr>
          <w:rFonts w:cs="Times New Roman"/>
          <w:szCs w:val="24"/>
        </w:rPr>
        <w:t>September</w:t>
      </w:r>
      <w:r w:rsidR="009B3E39">
        <w:rPr>
          <w:rFonts w:cs="Times New Roman"/>
          <w:szCs w:val="24"/>
        </w:rPr>
        <w:t xml:space="preserve"> 2016</w:t>
      </w:r>
    </w:p>
    <w:p w14:paraId="63381295" w14:textId="77777777" w:rsidR="009B3E39" w:rsidRDefault="009B3E39" w:rsidP="00DF53E6">
      <w:pPr>
        <w:pStyle w:val="NormalWeb"/>
        <w:spacing w:before="0" w:beforeAutospacing="0" w:after="0" w:afterAutospacing="0"/>
      </w:pPr>
    </w:p>
    <w:p w14:paraId="792DD736" w14:textId="77777777" w:rsidR="009B3E39" w:rsidRDefault="009B3E39" w:rsidP="00DF53E6">
      <w:pPr>
        <w:pStyle w:val="NormalWeb"/>
        <w:spacing w:before="0" w:beforeAutospacing="0" w:after="0" w:afterAutospacing="0"/>
      </w:pPr>
    </w:p>
    <w:p w14:paraId="6EA620D6" w14:textId="77777777" w:rsidR="009B3E39" w:rsidRDefault="009B3E39" w:rsidP="00DF53E6">
      <w:pPr>
        <w:pStyle w:val="NormalWeb"/>
        <w:spacing w:before="0" w:beforeAutospacing="0" w:after="0" w:afterAutospacing="0"/>
      </w:pPr>
    </w:p>
    <w:p w14:paraId="76469312" w14:textId="1493AA4F" w:rsidR="009B3E39" w:rsidRDefault="009B3E39" w:rsidP="00DF53E6">
      <w:pPr>
        <w:pStyle w:val="NormalWeb"/>
        <w:spacing w:before="0" w:beforeAutospacing="0" w:after="0" w:afterAutospacing="0"/>
        <w:jc w:val="center"/>
        <w:rPr>
          <w:i/>
        </w:rPr>
      </w:pPr>
      <w:r w:rsidRPr="001C7B27">
        <w:rPr>
          <w:i/>
        </w:rPr>
        <w:t>Molecular Ecology</w:t>
      </w:r>
      <w:r w:rsidR="00335D84">
        <w:rPr>
          <w:i/>
        </w:rPr>
        <w:t xml:space="preserve"> or ME Resources</w:t>
      </w:r>
    </w:p>
    <w:p w14:paraId="0C8517F2" w14:textId="77777777" w:rsidR="009B3E39" w:rsidRDefault="009B3E39" w:rsidP="00DF53E6">
      <w:pPr>
        <w:pStyle w:val="NormalWeb"/>
        <w:spacing w:before="0" w:beforeAutospacing="0" w:after="0" w:afterAutospacing="0"/>
        <w:jc w:val="center"/>
        <w:rPr>
          <w:i/>
        </w:rPr>
        <w:sectPr w:rsidR="009B3E39" w:rsidSect="006E0D81">
          <w:footerReference w:type="default" r:id="rId11"/>
          <w:pgSz w:w="12240" w:h="15840"/>
          <w:pgMar w:top="1440" w:right="1440" w:bottom="1440" w:left="1440" w:header="720" w:footer="720" w:gutter="0"/>
          <w:cols w:space="720"/>
          <w:docGrid w:linePitch="326"/>
        </w:sectPr>
      </w:pPr>
    </w:p>
    <w:p w14:paraId="68F462DF" w14:textId="77777777" w:rsidR="009B3E39" w:rsidRPr="0029298C" w:rsidRDefault="009B3E39" w:rsidP="00DF53E6">
      <w:pPr>
        <w:pStyle w:val="NormalWeb"/>
        <w:spacing w:before="0" w:beforeAutospacing="0" w:after="0" w:afterAutospacing="0"/>
        <w:rPr>
          <w:b/>
          <w:sz w:val="28"/>
        </w:rPr>
      </w:pPr>
      <w:r w:rsidRPr="0029298C">
        <w:rPr>
          <w:b/>
          <w:sz w:val="28"/>
        </w:rPr>
        <w:lastRenderedPageBreak/>
        <w:t>Introduction</w:t>
      </w:r>
    </w:p>
    <w:p w14:paraId="0281FB8D" w14:textId="77777777" w:rsidR="009B3E39" w:rsidRDefault="009B3E39" w:rsidP="00DF53E6">
      <w:pPr>
        <w:pStyle w:val="NormalWeb"/>
        <w:spacing w:before="0" w:beforeAutospacing="0" w:after="0" w:afterAutospacing="0"/>
      </w:pPr>
    </w:p>
    <w:p w14:paraId="4F9C1156" w14:textId="77777777" w:rsidR="00C73618" w:rsidRDefault="001A3CF6" w:rsidP="00675ACC">
      <w:pPr>
        <w:pStyle w:val="NormalWeb"/>
        <w:spacing w:before="0" w:beforeAutospacing="0" w:after="0" w:afterAutospacing="0"/>
        <w:ind w:firstLine="720"/>
      </w:pPr>
      <w:r>
        <w:t xml:space="preserve">Random sampling is a convenient theoretical </w:t>
      </w:r>
      <w:r w:rsidR="00C73618">
        <w:t xml:space="preserve">and statistical </w:t>
      </w:r>
      <w:r>
        <w:t>construct</w:t>
      </w:r>
      <w:r w:rsidR="00C73618">
        <w:t xml:space="preserve">.  It </w:t>
      </w:r>
      <w:r>
        <w:t>is easy to implement in computer simulations but difficult or impossible to achieve in the real world.  A truly random sample has two important features:</w:t>
      </w:r>
      <w:r w:rsidR="00BF6BAD">
        <w:t xml:space="preserve"> </w:t>
      </w:r>
      <w:r w:rsidR="00BF6BAD" w:rsidRPr="004500F6">
        <w:rPr>
          <w:i/>
        </w:rPr>
        <w:t>equal opportunity</w:t>
      </w:r>
      <w:r w:rsidR="00BF6BAD">
        <w:t xml:space="preserve">—every individual in the focal population must have the same probability of appearing in the sample; and </w:t>
      </w:r>
      <w:r w:rsidR="00BF6BAD" w:rsidRPr="004500F6">
        <w:rPr>
          <w:i/>
        </w:rPr>
        <w:t>independence</w:t>
      </w:r>
      <w:r w:rsidR="00BF6BAD">
        <w:t xml:space="preserve">—the probability that an individual will be sampled does not depend on whether any other individuals are in the sample.  A violation of the second criterion occurs when relatives are likely to be sampled together.  </w:t>
      </w:r>
      <w:r w:rsidR="005F5C34">
        <w:t>Recent attention related to non-random sampling has focused on</w:t>
      </w:r>
      <w:del w:id="2" w:author="Eric Anderson" w:date="2016-10-04T03:24:00Z">
        <w:r w:rsidR="005F5C34" w:rsidDel="00107FDF">
          <w:delText>e</w:delText>
        </w:r>
      </w:del>
      <w:r w:rsidR="005F5C34">
        <w:t xml:space="preserve"> three key points:  </w:t>
      </w:r>
    </w:p>
    <w:p w14:paraId="3151E42A" w14:textId="209CBBC9" w:rsidR="005F5C34" w:rsidRDefault="005F5C34" w:rsidP="00DF53E6">
      <w:pPr>
        <w:pStyle w:val="NormalWeb"/>
        <w:numPr>
          <w:ilvl w:val="0"/>
          <w:numId w:val="2"/>
        </w:numPr>
        <w:spacing w:before="0" w:beforeAutospacing="0" w:after="0" w:afterAutospacing="0"/>
      </w:pPr>
      <w:r>
        <w:t>Non-random samples,</w:t>
      </w:r>
      <w:r w:rsidRPr="005F5C34">
        <w:rPr>
          <w:rFonts w:cs="Lucida Grande"/>
          <w:szCs w:val="20"/>
        </w:rPr>
        <w:t xml:space="preserve"> </w:t>
      </w:r>
      <w:r w:rsidRPr="005F5C34">
        <w:t>with some families being over-represented,</w:t>
      </w:r>
      <w:r>
        <w:t xml:space="preserve"> are common in natural populations, particularly for species with relatively high fecundity that are sampled at early life stages (</w:t>
      </w:r>
      <w:r w:rsidR="006C37CE">
        <w:t xml:space="preserve">Hansen et al. 1997; </w:t>
      </w:r>
      <w:r w:rsidR="00F8194D">
        <w:t>Goldberg and Waits 2010</w:t>
      </w:r>
      <w:r>
        <w:t>);</w:t>
      </w:r>
    </w:p>
    <w:p w14:paraId="2DAAFA86" w14:textId="77777777" w:rsidR="00C73618" w:rsidRDefault="005F5C34" w:rsidP="00DF53E6">
      <w:pPr>
        <w:pStyle w:val="NormalWeb"/>
        <w:numPr>
          <w:ilvl w:val="0"/>
          <w:numId w:val="2"/>
        </w:numPr>
        <w:spacing w:before="0" w:beforeAutospacing="0" w:after="0" w:afterAutospacing="0"/>
      </w:pPr>
      <w:r>
        <w:t>P</w:t>
      </w:r>
      <w:r w:rsidR="00C73618">
        <w:t>resence of family structure in samples can affect population genetic analyses (</w:t>
      </w:r>
      <w:r w:rsidR="006C37CE">
        <w:t xml:space="preserve">Anderson and Dunham 2008; </w:t>
      </w:r>
      <w:r w:rsidR="006C37CE" w:rsidRPr="006C37CE">
        <w:t xml:space="preserve">Rodríguez-Ramilo </w:t>
      </w:r>
      <w:r w:rsidR="006C37CE">
        <w:t>a</w:t>
      </w:r>
      <w:r w:rsidR="006C37CE" w:rsidRPr="006C37CE">
        <w:t>nd Wang</w:t>
      </w:r>
      <w:r w:rsidR="006C37CE">
        <w:t xml:space="preserve"> 2012);</w:t>
      </w:r>
    </w:p>
    <w:p w14:paraId="1359A34D" w14:textId="77777777" w:rsidR="001A3CF6" w:rsidRDefault="00BF6BAD" w:rsidP="00DF53E6">
      <w:pPr>
        <w:pStyle w:val="NormalWeb"/>
        <w:numPr>
          <w:ilvl w:val="0"/>
          <w:numId w:val="2"/>
        </w:numPr>
        <w:spacing w:before="0" w:beforeAutospacing="0" w:after="0" w:afterAutospacing="0"/>
      </w:pPr>
      <w:r>
        <w:t>Recent advances in DNA technology and analytical methodology have improved the ability to identify relat</w:t>
      </w:r>
      <w:r w:rsidR="00C73618">
        <w:t>ives in natural populations (</w:t>
      </w:r>
      <w:r w:rsidR="006C37CE">
        <w:t xml:space="preserve">Ashley et al. 2009; </w:t>
      </w:r>
      <w:r w:rsidR="00B6324A">
        <w:t xml:space="preserve">Jones and </w:t>
      </w:r>
      <w:r w:rsidR="006C37CE">
        <w:t>Wang</w:t>
      </w:r>
      <w:r w:rsidR="00B6324A">
        <w:t xml:space="preserve"> </w:t>
      </w:r>
      <w:r w:rsidR="006C37CE">
        <w:t>2010; Almudevar and Anderson 2012</w:t>
      </w:r>
      <w:r w:rsidR="00C73618">
        <w:t>)</w:t>
      </w:r>
      <w:r w:rsidR="006C37CE">
        <w:t>.</w:t>
      </w:r>
    </w:p>
    <w:p w14:paraId="70DA726C" w14:textId="3B69C3C3" w:rsidR="00C73618" w:rsidRDefault="00C73618" w:rsidP="00DF53E6">
      <w:pPr>
        <w:pStyle w:val="NormalWeb"/>
        <w:spacing w:before="0" w:beforeAutospacing="0" w:after="0" w:afterAutospacing="0"/>
      </w:pPr>
      <w:r>
        <w:t>Based on these t</w:t>
      </w:r>
      <w:r w:rsidR="005F5C34">
        <w:t>hree</w:t>
      </w:r>
      <w:r>
        <w:t xml:space="preserve"> </w:t>
      </w:r>
      <w:r w:rsidR="005F5C34">
        <w:t>observations</w:t>
      </w:r>
      <w:r>
        <w:t xml:space="preserve">, many </w:t>
      </w:r>
      <w:r w:rsidR="00F8194D">
        <w:t>researchers now</w:t>
      </w:r>
      <w:r>
        <w:t xml:space="preserve"> </w:t>
      </w:r>
      <w:r w:rsidR="006C37CE">
        <w:t xml:space="preserve">routinely </w:t>
      </w:r>
      <w:r w:rsidR="00E03ADA">
        <w:t>remove all but one member of a putative sibling group</w:t>
      </w:r>
      <w:r>
        <w:t xml:space="preserve"> before using population genetic data in downstream analyses</w:t>
      </w:r>
      <w:r w:rsidR="00F8194D">
        <w:t xml:space="preserve"> (e.g. Hess et al. 2015)—an approach that is now regarded by some as “best practices” (Peterman et al. 2016)</w:t>
      </w:r>
      <w:r>
        <w:t>.  Th</w:t>
      </w:r>
      <w:r w:rsidR="005F5C34">
        <w:t xml:space="preserve">e premises </w:t>
      </w:r>
      <w:r w:rsidR="00830B82">
        <w:t>are</w:t>
      </w:r>
      <w:r w:rsidR="005F5C34">
        <w:t xml:space="preserve"> sound and the conclusion </w:t>
      </w:r>
      <w:r>
        <w:t>seems logical—what could go wrong?</w:t>
      </w:r>
    </w:p>
    <w:p w14:paraId="076494F2" w14:textId="4F59B68C" w:rsidR="001A3CF6" w:rsidRDefault="00180725" w:rsidP="00DF53E6">
      <w:pPr>
        <w:pStyle w:val="NormalWeb"/>
        <w:spacing w:before="0" w:beforeAutospacing="0" w:after="0" w:afterAutospacing="0"/>
        <w:ind w:firstLine="720"/>
      </w:pPr>
      <w:r>
        <w:t>A</w:t>
      </w:r>
      <w:r w:rsidR="004500F6">
        <w:t xml:space="preserve">ctually, a lot can go wrong. At least three major problems </w:t>
      </w:r>
      <w:r w:rsidR="006C37CE">
        <w:t xml:space="preserve">can </w:t>
      </w:r>
      <w:r w:rsidR="004500F6">
        <w:t xml:space="preserve">arise when one attempts to purge putative siblings from samples.  </w:t>
      </w:r>
      <w:r w:rsidR="00B6324A">
        <w:t>(1) S</w:t>
      </w:r>
      <w:r w:rsidR="004500F6">
        <w:t>iblings occur naturally in all finite populations at frequencies that are inversely related to effective population size (</w:t>
      </w:r>
      <w:r w:rsidR="00A9546A" w:rsidRPr="008B22A2">
        <w:rPr>
          <w:i/>
        </w:rPr>
        <w:t>N</w:t>
      </w:r>
      <w:r w:rsidR="00A9546A" w:rsidRPr="008B22A2">
        <w:rPr>
          <w:i/>
          <w:vertAlign w:val="subscript"/>
        </w:rPr>
        <w:t>e</w:t>
      </w:r>
      <w:r w:rsidR="004500F6">
        <w:t>)</w:t>
      </w:r>
      <w:r w:rsidR="00F175DC">
        <w:t xml:space="preserve">—and this fact forms the basis of the sibship method for estimating </w:t>
      </w:r>
      <w:r w:rsidR="00F175DC" w:rsidRPr="00F175DC">
        <w:rPr>
          <w:i/>
        </w:rPr>
        <w:t>N</w:t>
      </w:r>
      <w:r w:rsidR="00F175DC" w:rsidRPr="00F175DC">
        <w:rPr>
          <w:i/>
          <w:vertAlign w:val="subscript"/>
        </w:rPr>
        <w:t>e</w:t>
      </w:r>
      <w:r w:rsidR="004500F6">
        <w:t xml:space="preserve"> (Wang 2009).  Indiscriminant removal of all putative siblings thus risks erasing part of the evolutionary signal of small populations, making them look more like large or infinitely large</w:t>
      </w:r>
      <w:r w:rsidR="006C37CE">
        <w:t xml:space="preserve"> ones</w:t>
      </w:r>
      <w:r w:rsidR="004500F6">
        <w:t xml:space="preserve">.  </w:t>
      </w:r>
      <w:r w:rsidR="00B6324A">
        <w:t xml:space="preserve">(2) </w:t>
      </w:r>
      <w:commentRangeStart w:id="3"/>
      <w:r w:rsidR="00B6324A">
        <w:t>E</w:t>
      </w:r>
      <w:r w:rsidR="004500F6">
        <w:t>ven if</w:t>
      </w:r>
      <w:r w:rsidR="0018077E">
        <w:t xml:space="preserve"> </w:t>
      </w:r>
      <w:r w:rsidR="005E3A3E">
        <w:t xml:space="preserve">sibling removal is effective in reducing </w:t>
      </w:r>
      <w:del w:id="4" w:author="Eric Anderson" w:date="2016-10-04T03:25:00Z">
        <w:r w:rsidR="005E3A3E" w:rsidDel="00107FDF">
          <w:delText>bias associated with</w:delText>
        </w:r>
      </w:del>
      <w:ins w:id="5" w:author="Eric Anderson" w:date="2016-10-04T03:25:00Z">
        <w:r w:rsidR="00107FDF">
          <w:t>the appearance of</w:t>
        </w:r>
      </w:ins>
      <w:r w:rsidR="005E3A3E">
        <w:t xml:space="preserve"> non-random sampling, it also reduces the sample size, which sets up an inevitable tradeoff </w:t>
      </w:r>
      <w:del w:id="6" w:author="Eric Anderson" w:date="2016-10-04T03:25:00Z">
        <w:r w:rsidR="005E3A3E" w:rsidDel="00107FDF">
          <w:delText xml:space="preserve">between bias and precision </w:delText>
        </w:r>
      </w:del>
      <w:r w:rsidR="005E3A3E">
        <w:t xml:space="preserve">that should be formally considered.  </w:t>
      </w:r>
      <w:commentRangeEnd w:id="3"/>
      <w:r w:rsidR="00107FDF">
        <w:rPr>
          <w:rStyle w:val="CommentReference"/>
          <w:rFonts w:cs="Lucida Grande"/>
        </w:rPr>
        <w:commentReference w:id="3"/>
      </w:r>
      <w:r w:rsidR="00B6324A">
        <w:t>(3) M</w:t>
      </w:r>
      <w:r w:rsidR="005E3A3E">
        <w:t xml:space="preserve">ethods </w:t>
      </w:r>
      <w:r w:rsidR="00D94665">
        <w:t xml:space="preserve">for sibling inference </w:t>
      </w:r>
      <w:r w:rsidR="005E3A3E">
        <w:t>are not infallible, particularly for identification of half-siblings or other more distant relatives</w:t>
      </w:r>
      <w:r w:rsidR="00636238">
        <w:t>.  Results of sibship reconstruction often</w:t>
      </w:r>
      <w:r w:rsidR="005E3A3E">
        <w:t xml:space="preserve"> </w:t>
      </w:r>
      <w:r w:rsidR="00636238">
        <w:t xml:space="preserve">differ depending on the method used </w:t>
      </w:r>
      <w:r w:rsidR="005E3A3E">
        <w:t>(</w:t>
      </w:r>
      <w:r w:rsidR="00D94665">
        <w:t>Ringler et al. 2015)</w:t>
      </w:r>
      <w:r w:rsidR="00636238">
        <w:t xml:space="preserve"> and, for a given method, can differ depending on the type of markers used (</w:t>
      </w:r>
      <w:r w:rsidR="00636238" w:rsidRPr="003B3D92">
        <w:t>Linløkken</w:t>
      </w:r>
      <w:r w:rsidR="00636238">
        <w:t xml:space="preserve"> et al. 2016)</w:t>
      </w:r>
      <w:r w:rsidR="005E3A3E">
        <w:t>.  Therefore, researchers interested in pursuing removal of putative siblings should consider the consequences of imperfect ability to identify relatives.</w:t>
      </w:r>
    </w:p>
    <w:p w14:paraId="38B2B732" w14:textId="173600F2" w:rsidR="00B6324A" w:rsidRDefault="00B6324A" w:rsidP="00DF53E6">
      <w:pPr>
        <w:pStyle w:val="NormalWeb"/>
        <w:spacing w:before="0" w:beforeAutospacing="0" w:after="0" w:afterAutospacing="0"/>
        <w:ind w:firstLine="720"/>
      </w:pPr>
      <w:r>
        <w:t xml:space="preserve">As far as </w:t>
      </w:r>
      <w:r w:rsidR="00636238">
        <w:t>we</w:t>
      </w:r>
      <w:r>
        <w:t xml:space="preserve"> can determine, the only </w:t>
      </w:r>
      <w:r w:rsidR="0039564F">
        <w:t>analyses</w:t>
      </w:r>
      <w:r>
        <w:t xml:space="preserve"> for which sibling removal ha</w:t>
      </w:r>
      <w:ins w:id="7" w:author="Eric Anderson" w:date="2016-10-04T03:26:00Z">
        <w:r w:rsidR="002F5AEC">
          <w:t>s</w:t>
        </w:r>
      </w:ins>
      <w:del w:id="8" w:author="Eric Anderson" w:date="2016-10-04T03:26:00Z">
        <w:r w:rsidR="00636238" w:rsidDel="002F5AEC">
          <w:delText>ve</w:delText>
        </w:r>
      </w:del>
      <w:r>
        <w:t xml:space="preserve"> bee</w:t>
      </w:r>
      <w:r w:rsidR="0039564F">
        <w:t>n convincingly demonstrated to</w:t>
      </w:r>
      <w:r>
        <w:t xml:space="preserve"> improve performance </w:t>
      </w:r>
      <w:r w:rsidR="0039564F">
        <w:t>are Bayesian clustering methods such as STRUCTURE</w:t>
      </w:r>
      <w:r w:rsidR="00636238">
        <w:t xml:space="preserve"> (Pritchard et al. 2000)</w:t>
      </w:r>
      <w:r w:rsidR="0039564F">
        <w:t xml:space="preserve">, for which family groups can be mistaken for separate “populations” (Anderson and Dunham 2008; </w:t>
      </w:r>
      <w:r w:rsidR="0039564F" w:rsidRPr="006C37CE">
        <w:t xml:space="preserve">Rodríguez-Ramilo </w:t>
      </w:r>
      <w:r w:rsidR="0039564F">
        <w:t>a</w:t>
      </w:r>
      <w:r w:rsidR="0039564F" w:rsidRPr="006C37CE">
        <w:t>nd Wang</w:t>
      </w:r>
      <w:r w:rsidR="0039564F">
        <w:t xml:space="preserve"> 2012).  </w:t>
      </w:r>
      <w:r w:rsidR="0039564F" w:rsidRPr="006C37CE">
        <w:t xml:space="preserve">Rodríguez-Ramilo </w:t>
      </w:r>
      <w:r w:rsidR="0039564F">
        <w:t xml:space="preserve">et al. (2014) found that some other methods </w:t>
      </w:r>
      <w:r w:rsidR="00636238">
        <w:t xml:space="preserve">that do not make assumptions about Hardy-Weinberg equilibrium and linkage equilibrium </w:t>
      </w:r>
      <w:r w:rsidR="0039564F">
        <w:t xml:space="preserve">were much less sensitive to family groups than STRUCTURE. </w:t>
      </w:r>
      <w:del w:id="9" w:author="Eric Anderson" w:date="2016-10-04T03:37:00Z">
        <w:r w:rsidR="0039564F" w:rsidDel="00855402">
          <w:delText xml:space="preserve"> </w:delText>
        </w:r>
      </w:del>
      <w:r w:rsidR="0039564F">
        <w:t>This suggests that the effects of siblings are case</w:t>
      </w:r>
      <w:r w:rsidR="00954353">
        <w:t>-</w:t>
      </w:r>
      <w:r w:rsidR="0039564F">
        <w:t>specific and depend on the particular analyses involved</w:t>
      </w:r>
      <w:r w:rsidR="00626EB9">
        <w:t xml:space="preserve">. </w:t>
      </w:r>
      <w:ins w:id="10" w:author="Eric Anderson" w:date="2016-10-04T03:38:00Z">
        <w:r w:rsidR="00855402">
          <w:t xml:space="preserve">Because related individuals in a sample create a mismatch between the variance of estimated allele (or genotype or gamete) frequencies and the variance predicted under the assumption of random, independent sampling, it is clear that the presence of siblings can bias the results of statistical tests that compare the observed deviations in statistics (like </w:t>
        </w:r>
        <w:r w:rsidR="00855402">
          <w:lastRenderedPageBreak/>
          <w:t xml:space="preserve">allele frequencies) with their expectations under random sampling theory.  For example, over 35 years ago Allendorf and Phelps (1981) noted that the occurrence of siblings amongst samples of juvenile salmonids could inflate Type I error rates for tests of population differentiation.  Accordingly, researchers must remain vigilant about the effect of siblings on statistical hypothesis tests.  However this does not mean that eliminating siblings from samples is necessarily and universally a “best practice.”   In particular, although sibling elimination has been advoacated for improving point estimation of allele frequencies (CITATION) it may actually be detrimental to accuracy. </w:t>
        </w:r>
      </w:ins>
      <w:r w:rsidR="00626EB9">
        <w:t xml:space="preserve"> </w:t>
      </w:r>
      <w:r w:rsidR="0039564F">
        <w:t xml:space="preserve">This </w:t>
      </w:r>
      <w:r w:rsidR="00626EB9">
        <w:t>in turn suggests</w:t>
      </w:r>
      <w:r w:rsidR="0039564F">
        <w:t xml:space="preserve"> that </w:t>
      </w:r>
      <w:del w:id="11" w:author="Eric Anderson" w:date="2016-10-04T03:38:00Z">
        <w:r w:rsidR="00626EB9" w:rsidDel="00855402">
          <w:delText>it is risky</w:delText>
        </w:r>
      </w:del>
      <w:ins w:id="12" w:author="Eric Anderson" w:date="2016-10-04T03:38:00Z">
        <w:r w:rsidR="00855402">
          <w:t>there can be a downside to sibling elimination and that, depending on circumstances, it may not be warranted</w:t>
        </w:r>
      </w:ins>
      <w:r w:rsidR="00626EB9">
        <w:t xml:space="preserve"> to </w:t>
      </w:r>
      <w:r w:rsidR="0039564F">
        <w:t>routinely remov</w:t>
      </w:r>
      <w:r w:rsidR="00626EB9">
        <w:t>e</w:t>
      </w:r>
      <w:r w:rsidR="0039564F">
        <w:t xml:space="preserve"> putative siblings from genetic datasets without a clear un</w:t>
      </w:r>
      <w:r w:rsidR="00626EB9">
        <w:t>derstanding of the consequences</w:t>
      </w:r>
      <w:r w:rsidR="00954353">
        <w:t>.</w:t>
      </w:r>
      <w:r w:rsidR="00626EB9">
        <w:t xml:space="preserve"> </w:t>
      </w:r>
    </w:p>
    <w:p w14:paraId="3B2AC43E" w14:textId="2BDDD5B4" w:rsidR="005E3A3E" w:rsidDel="008066EF" w:rsidRDefault="005E3A3E" w:rsidP="008066EF">
      <w:pPr>
        <w:pStyle w:val="NormalWeb"/>
        <w:spacing w:before="0" w:beforeAutospacing="0" w:after="0" w:afterAutospacing="0"/>
        <w:ind w:firstLine="720"/>
        <w:rPr>
          <w:del w:id="13" w:author="Eric Anderson" w:date="2016-10-04T03:42:00Z"/>
        </w:rPr>
        <w:pPrChange w:id="14" w:author="Eric Anderson" w:date="2016-10-04T03:42:00Z">
          <w:pPr/>
        </w:pPrChange>
      </w:pPr>
      <w:r>
        <w:t xml:space="preserve">Here, </w:t>
      </w:r>
      <w:r w:rsidR="00C6482A">
        <w:t>we</w:t>
      </w:r>
      <w:r w:rsidR="005A3C52">
        <w:t xml:space="preserve"> use </w:t>
      </w:r>
      <w:r>
        <w:t>computer simulations to evaluate the</w:t>
      </w:r>
      <w:r w:rsidR="00395AD2">
        <w:t xml:space="preserve"> </w:t>
      </w:r>
      <w:r w:rsidR="00180725">
        <w:t>practical consequences of removing some or all s</w:t>
      </w:r>
      <w:r w:rsidR="005A3C52">
        <w:t>iblings from both random and non-random samples, generated</w:t>
      </w:r>
      <w:r w:rsidR="00C6482A">
        <w:t xml:space="preserve"> under several mating models.  We</w:t>
      </w:r>
      <w:r w:rsidR="005A3C52">
        <w:t xml:space="preserve"> focus on </w:t>
      </w:r>
      <w:r w:rsidR="00A907DD">
        <w:t>two</w:t>
      </w:r>
      <w:r w:rsidR="005A3C52">
        <w:t xml:space="preserve"> single-locus metric</w:t>
      </w:r>
      <w:r w:rsidR="00A907DD">
        <w:t>s</w:t>
      </w:r>
      <w:r w:rsidR="005A3C52">
        <w:t xml:space="preserve"> (allele frequency, one of the most fundamental parameters in population genetics</w:t>
      </w:r>
      <w:r w:rsidR="00A907DD">
        <w:t xml:space="preserve">; </w:t>
      </w:r>
      <w:r w:rsidR="00A907DD" w:rsidRPr="00A907DD">
        <w:t xml:space="preserve">and </w:t>
      </w:r>
      <w:r w:rsidR="00A907DD" w:rsidRPr="00A907DD">
        <w:rPr>
          <w:i/>
        </w:rPr>
        <w:t>F</w:t>
      </w:r>
      <w:r w:rsidR="00A907DD" w:rsidRPr="00A907DD">
        <w:rPr>
          <w:i/>
          <w:vertAlign w:val="subscript"/>
        </w:rPr>
        <w:t>ST</w:t>
      </w:r>
      <w:r w:rsidR="00A907DD" w:rsidRPr="00A907DD">
        <w:t xml:space="preserve">, a </w:t>
      </w:r>
      <w:r w:rsidR="00A907DD">
        <w:t xml:space="preserve">widely-used </w:t>
      </w:r>
      <w:r w:rsidR="00A907DD" w:rsidRPr="00A907DD">
        <w:t>measure</w:t>
      </w:r>
      <w:r w:rsidR="00A907DD">
        <w:t xml:space="preserve"> of genetic differentiation</w:t>
      </w:r>
      <w:r w:rsidR="005A3C52">
        <w:t xml:space="preserve">) and </w:t>
      </w:r>
      <w:r w:rsidR="00865F39">
        <w:t>one</w:t>
      </w:r>
      <w:r w:rsidR="005A3C52">
        <w:t xml:space="preserve"> two-locus metric (linkage disequilibrium between pairs of loci, which is increasingly important in analys</w:t>
      </w:r>
      <w:r w:rsidR="0039564F">
        <w:t>e</w:t>
      </w:r>
      <w:r w:rsidR="005A3C52">
        <w:t xml:space="preserve">s of genomics-scale datasets).  </w:t>
      </w:r>
      <w:r w:rsidR="00180725">
        <w:t xml:space="preserve">Results </w:t>
      </w:r>
      <w:ins w:id="15" w:author="Eric Anderson" w:date="2016-10-04T03:40:00Z">
        <w:r w:rsidR="002812B6">
          <w:t xml:space="preserve">indicate that even if sibling relationships are known without error, the elimination of sibships can degrade precision in the estimation of allele frequencies and Fst, and bias </w:t>
        </w:r>
      </w:ins>
      <w:ins w:id="16" w:author="Eric Anderson" w:date="2016-10-04T03:42:00Z">
        <w:r w:rsidR="008066EF">
          <w:t>estimates of Ne.  The results</w:t>
        </w:r>
      </w:ins>
      <w:ins w:id="17" w:author="Eric Anderson" w:date="2016-10-04T03:40:00Z">
        <w:r w:rsidR="002812B6">
          <w:t xml:space="preserve"> </w:t>
        </w:r>
      </w:ins>
      <w:r w:rsidR="00843D07">
        <w:t xml:space="preserve">argue for caution by </w:t>
      </w:r>
      <w:r w:rsidR="00180725">
        <w:t xml:space="preserve">researchers </w:t>
      </w:r>
      <w:r w:rsidR="0029298C">
        <w:t>who</w:t>
      </w:r>
      <w:r w:rsidR="00180725">
        <w:t xml:space="preserve"> are tempted to try </w:t>
      </w:r>
      <w:r w:rsidR="00865F39">
        <w:t xml:space="preserve">purging siblings from </w:t>
      </w:r>
      <w:r w:rsidR="0029298C">
        <w:t xml:space="preserve">samples from real </w:t>
      </w:r>
      <w:commentRangeStart w:id="18"/>
      <w:r w:rsidR="0029298C">
        <w:t>populations</w:t>
      </w:r>
      <w:commentRangeEnd w:id="18"/>
      <w:r w:rsidR="00E27298">
        <w:rPr>
          <w:rStyle w:val="CommentReference"/>
          <w:rFonts w:cs="Lucida Grande"/>
        </w:rPr>
        <w:commentReference w:id="18"/>
      </w:r>
      <w:r w:rsidR="0029298C">
        <w:t>.</w:t>
      </w:r>
    </w:p>
    <w:p w14:paraId="00B1D6A0" w14:textId="77777777" w:rsidR="008066EF" w:rsidRDefault="008066EF" w:rsidP="00DF53E6">
      <w:pPr>
        <w:pStyle w:val="NormalWeb"/>
        <w:spacing w:before="0" w:beforeAutospacing="0" w:after="0" w:afterAutospacing="0"/>
        <w:ind w:firstLine="720"/>
        <w:rPr>
          <w:ins w:id="19" w:author="Eric Anderson" w:date="2016-10-04T03:42:00Z"/>
        </w:rPr>
      </w:pPr>
    </w:p>
    <w:p w14:paraId="4183575F" w14:textId="40ADA464" w:rsidR="008066EF" w:rsidRDefault="008066EF" w:rsidP="00DF53E6">
      <w:pPr>
        <w:pStyle w:val="NormalWeb"/>
        <w:spacing w:before="0" w:beforeAutospacing="0" w:after="0" w:afterAutospacing="0"/>
        <w:ind w:firstLine="720"/>
        <w:rPr>
          <w:ins w:id="20" w:author="Eric Anderson" w:date="2016-10-04T03:42:00Z"/>
        </w:rPr>
      </w:pPr>
      <w:ins w:id="21" w:author="Eric Anderson" w:date="2016-10-04T03:42:00Z">
        <w:r>
          <w:t>To understand these simulation results,</w:t>
        </w:r>
      </w:ins>
      <w:ins w:id="22" w:author="Eric Anderson" w:date="2016-10-04T03:43:00Z">
        <w:r>
          <w:t xml:space="preserve"> mathematically,</w:t>
        </w:r>
      </w:ins>
      <w:ins w:id="23" w:author="Eric Anderson" w:date="2016-10-04T03:42:00Z">
        <w:r>
          <w:t xml:space="preserve"> we next undertake an analytical treatment </w:t>
        </w:r>
      </w:ins>
      <w:ins w:id="24" w:author="Eric Anderson" w:date="2016-10-04T03:43:00Z">
        <w:r>
          <w:t>of sibling elmination</w:t>
        </w:r>
      </w:ins>
      <w:ins w:id="25" w:author="Eric Anderson" w:date="2016-10-04T03:44:00Z">
        <w:r>
          <w:t xml:space="preserve">’s effect on allele frequency estimation.  We consider sibling elimination as a special (extreme) case of unequal weighting of the information </w:t>
        </w:r>
      </w:ins>
      <w:ins w:id="26" w:author="Eric Anderson" w:date="2016-10-04T03:45:00Z">
        <w:r>
          <w:t>from each individual in a sample. Use of such weighting schemes to obtain the best linear unbiased estimator (BLUE) for a parameter are well known in statistics, and we review McPeek et al</w:t>
        </w:r>
      </w:ins>
      <w:ins w:id="27" w:author="Eric Anderson" w:date="2016-10-04T03:46:00Z">
        <w:r>
          <w:t>. (2004)</w:t>
        </w:r>
      </w:ins>
      <w:ins w:id="28" w:author="Eric Anderson" w:date="2016-10-04T03:47:00Z">
        <w:r>
          <w:t xml:space="preserve">’s application of the BLUE approach for estimating allele frequency in the presence of related individuals.  Using the same mathematical machinery, we </w:t>
        </w:r>
      </w:ins>
      <w:ins w:id="29" w:author="Eric Anderson" w:date="2016-10-04T03:48:00Z">
        <w:r>
          <w:t>obtain</w:t>
        </w:r>
      </w:ins>
      <w:ins w:id="30" w:author="Eric Anderson" w:date="2016-10-04T03:47:00Z">
        <w:r>
          <w:t xml:space="preserve"> </w:t>
        </w:r>
      </w:ins>
      <w:ins w:id="31" w:author="Eric Anderson" w:date="2016-10-04T03:48:00Z">
        <w:r>
          <w:t xml:space="preserve">an algorithm to find the optimal sibling elimination scheme.  And finally, through gene-dropping simulations we assess the utility of the BLUE </w:t>
        </w:r>
      </w:ins>
      <w:ins w:id="32" w:author="Eric Anderson" w:date="2016-10-04T03:50:00Z">
        <w:r>
          <w:t>approach</w:t>
        </w:r>
      </w:ins>
      <w:ins w:id="33" w:author="Eric Anderson" w:date="2016-10-04T03:48:00Z">
        <w:r>
          <w:t xml:space="preserve"> </w:t>
        </w:r>
      </w:ins>
      <w:ins w:id="34" w:author="Eric Anderson" w:date="2016-10-04T03:50:00Z">
        <w:r>
          <w:t xml:space="preserve">and sibling elimination </w:t>
        </w:r>
      </w:ins>
      <w:ins w:id="35" w:author="Eric Anderson" w:date="2016-10-04T03:48:00Z">
        <w:r>
          <w:t xml:space="preserve">for </w:t>
        </w:r>
      </w:ins>
      <w:ins w:id="36" w:author="Eric Anderson" w:date="2016-10-04T03:50:00Z">
        <w:r>
          <w:t>estimating</w:t>
        </w:r>
      </w:ins>
      <w:ins w:id="37" w:author="Eric Anderson" w:date="2016-10-04T03:48:00Z">
        <w:r>
          <w:t xml:space="preserve"> </w:t>
        </w:r>
      </w:ins>
      <w:ins w:id="38" w:author="Eric Anderson" w:date="2016-10-04T03:50:00Z">
        <w:r>
          <w:t xml:space="preserve">allele frequencies from multiple collections of highly related juvenile coho salmon.  </w:t>
        </w:r>
      </w:ins>
      <w:ins w:id="39" w:author="Eric Anderson" w:date="2016-10-04T03:51:00Z">
        <w:r>
          <w:t>Our results indicate that, if the true relationships are known</w:t>
        </w:r>
      </w:ins>
      <w:ins w:id="40" w:author="Eric Anderson" w:date="2016-10-04T03:53:00Z">
        <w:r w:rsidR="00536BF1">
          <w:t>,</w:t>
        </w:r>
      </w:ins>
      <w:ins w:id="41" w:author="Eric Anderson" w:date="2016-10-04T03:51:00Z">
        <w:r>
          <w:t xml:space="preserve"> </w:t>
        </w:r>
      </w:ins>
      <w:ins w:id="42" w:author="Eric Anderson" w:date="2016-10-04T03:52:00Z">
        <w:r w:rsidR="00536BF1">
          <w:t>the BLUE approach has great merit (considerably more than sibling elimination MUST VERIFY THAT IN THE SIMS)</w:t>
        </w:r>
      </w:ins>
      <w:ins w:id="43" w:author="Eric Anderson" w:date="2016-10-04T03:53:00Z">
        <w:r w:rsidR="00536BF1">
          <w:t>, but that misidentification of relatio</w:t>
        </w:r>
        <w:r w:rsidR="00682EA2">
          <w:t>nships can reduce its utility.</w:t>
        </w:r>
      </w:ins>
    </w:p>
    <w:p w14:paraId="785C1C2D" w14:textId="77777777" w:rsidR="008066EF" w:rsidRDefault="008066EF" w:rsidP="008066EF">
      <w:pPr>
        <w:pStyle w:val="NormalWeb"/>
        <w:spacing w:before="0" w:beforeAutospacing="0" w:after="0" w:afterAutospacing="0"/>
        <w:ind w:firstLine="720"/>
        <w:pPrChange w:id="44" w:author="Eric Anderson" w:date="2016-10-04T03:42:00Z">
          <w:pPr/>
        </w:pPrChange>
      </w:pPr>
    </w:p>
    <w:p w14:paraId="7ECB7932" w14:textId="77777777" w:rsidR="00626EB9" w:rsidRDefault="00626EB9" w:rsidP="00DF53E6">
      <w:pPr>
        <w:rPr>
          <w:rFonts w:cs="Times New Roman"/>
          <w:b/>
          <w:sz w:val="28"/>
          <w:szCs w:val="24"/>
        </w:rPr>
      </w:pPr>
    </w:p>
    <w:p w14:paraId="5EF56AAC" w14:textId="77777777" w:rsidR="001A3CF6" w:rsidRPr="0029298C" w:rsidRDefault="00395AD2" w:rsidP="00DF53E6">
      <w:pPr>
        <w:pStyle w:val="NormalWeb"/>
        <w:spacing w:before="0" w:beforeAutospacing="0" w:after="0" w:afterAutospacing="0"/>
        <w:rPr>
          <w:b/>
          <w:sz w:val="28"/>
        </w:rPr>
      </w:pPr>
      <w:r w:rsidRPr="0029298C">
        <w:rPr>
          <w:b/>
          <w:sz w:val="28"/>
        </w:rPr>
        <w:t>Materials and m</w:t>
      </w:r>
      <w:r w:rsidR="001A3CF6" w:rsidRPr="0029298C">
        <w:rPr>
          <w:b/>
          <w:sz w:val="28"/>
        </w:rPr>
        <w:t>ethods</w:t>
      </w:r>
    </w:p>
    <w:p w14:paraId="080A3DE7" w14:textId="77777777" w:rsidR="001A3CF6" w:rsidRDefault="001A3CF6" w:rsidP="00DF53E6">
      <w:pPr>
        <w:pStyle w:val="NormalWeb"/>
        <w:spacing w:before="0" w:beforeAutospacing="0" w:after="0" w:afterAutospacing="0"/>
      </w:pPr>
    </w:p>
    <w:p w14:paraId="0BF56C3C" w14:textId="77777777" w:rsidR="00335961" w:rsidRPr="00335961" w:rsidRDefault="00335961" w:rsidP="00DF53E6">
      <w:pPr>
        <w:pStyle w:val="NormalWeb"/>
        <w:spacing w:before="0" w:beforeAutospacing="0" w:after="0" w:afterAutospacing="0"/>
        <w:rPr>
          <w:i/>
        </w:rPr>
      </w:pPr>
      <w:r w:rsidRPr="00335961">
        <w:rPr>
          <w:i/>
        </w:rPr>
        <w:t>Computer simulations</w:t>
      </w:r>
    </w:p>
    <w:p w14:paraId="6145FECE" w14:textId="77777777" w:rsidR="00335961" w:rsidRDefault="00335961" w:rsidP="00DF53E6">
      <w:pPr>
        <w:pStyle w:val="NormalWeb"/>
        <w:spacing w:before="0" w:beforeAutospacing="0" w:after="0" w:afterAutospacing="0"/>
      </w:pPr>
    </w:p>
    <w:p w14:paraId="554D09D7" w14:textId="77777777" w:rsidR="003F738A" w:rsidRDefault="00335961" w:rsidP="00DF53E6">
      <w:pPr>
        <w:pStyle w:val="NormalWeb"/>
        <w:spacing w:before="0" w:beforeAutospacing="0" w:after="0" w:afterAutospacing="0"/>
      </w:pPr>
      <w:r w:rsidRPr="00335961">
        <w:rPr>
          <w:i/>
        </w:rPr>
        <w:t xml:space="preserve">Reproduction.  </w:t>
      </w:r>
      <w:r w:rsidR="005C10E6">
        <w:t xml:space="preserve">All simulated populations </w:t>
      </w:r>
      <w:r w:rsidR="00893DEC">
        <w:t xml:space="preserve">had </w:t>
      </w:r>
      <w:r w:rsidR="00830B82" w:rsidRPr="00830B82">
        <w:t xml:space="preserve">discrete generations, </w:t>
      </w:r>
      <w:r w:rsidR="00893DEC">
        <w:t>a</w:t>
      </w:r>
      <w:r w:rsidR="005C10E6">
        <w:t xml:space="preserve"> constant </w:t>
      </w:r>
      <w:r w:rsidR="00830B82">
        <w:t>number (</w:t>
      </w:r>
      <w:r w:rsidR="005C10E6" w:rsidRPr="006E2E16">
        <w:rPr>
          <w:i/>
        </w:rPr>
        <w:t>N</w:t>
      </w:r>
      <w:r w:rsidR="00830B82">
        <w:t xml:space="preserve">) of mature </w:t>
      </w:r>
      <w:r w:rsidR="005C10E6">
        <w:t>individuals, and separate sexes with an equal number (</w:t>
      </w:r>
      <w:r w:rsidR="005C10E6" w:rsidRPr="006E2E16">
        <w:rPr>
          <w:i/>
        </w:rPr>
        <w:t>N</w:t>
      </w:r>
      <w:r w:rsidR="005C10E6">
        <w:t xml:space="preserve">/2) of males and females.  </w:t>
      </w:r>
      <w:r>
        <w:t xml:space="preserve">Selfing was not allowed.  </w:t>
      </w:r>
      <w:r w:rsidR="009A3683">
        <w:t>Genotypes at 100 diallelic (SNP) loci were tracked in each individual.</w:t>
      </w:r>
      <w:r w:rsidR="003F738A">
        <w:t xml:space="preserve">  For each parameter set, a population of </w:t>
      </w:r>
      <w:r w:rsidR="003F738A" w:rsidRPr="003F738A">
        <w:rPr>
          <w:i/>
        </w:rPr>
        <w:t>N</w:t>
      </w:r>
      <w:r w:rsidR="003F738A">
        <w:t xml:space="preserve"> individuals was initialized with a distribution of minor allele frequencies in the range 0.2-0.5.  Then, 100 replicate daughter populations were created, each of which was allowed to reproduce </w:t>
      </w:r>
      <w:r w:rsidR="00E03ADA">
        <w:t>in isolation</w:t>
      </w:r>
      <w:r w:rsidR="00C20D82">
        <w:t xml:space="preserve"> </w:t>
      </w:r>
      <w:r w:rsidR="003F738A">
        <w:t xml:space="preserve">for </w:t>
      </w:r>
      <w:r w:rsidR="003F738A" w:rsidRPr="003F738A">
        <w:t>10 generations before generating samples, as described below.</w:t>
      </w:r>
    </w:p>
    <w:p w14:paraId="077F5141" w14:textId="1F12A2DA" w:rsidR="008B19DC" w:rsidRDefault="005C10E6" w:rsidP="00DF53E6">
      <w:pPr>
        <w:pStyle w:val="NormalWeb"/>
        <w:spacing w:before="0" w:beforeAutospacing="0" w:after="0" w:afterAutospacing="0"/>
        <w:ind w:firstLine="720"/>
      </w:pPr>
      <w:r>
        <w:lastRenderedPageBreak/>
        <w:t xml:space="preserve">Three mating systems were considered: 1) </w:t>
      </w:r>
      <w:r w:rsidR="00240E67">
        <w:t>M</w:t>
      </w:r>
      <w:r>
        <w:t>onogamy (the same male always mated with the same female, but which pair produced each offspring was a random draw</w:t>
      </w:r>
      <w:r w:rsidR="00023AF9">
        <w:t>, with replacement</w:t>
      </w:r>
      <w:r>
        <w:t xml:space="preserve">); 2) </w:t>
      </w:r>
      <w:r w:rsidR="00240E67">
        <w:t>R</w:t>
      </w:r>
      <w:r>
        <w:t xml:space="preserve">andom </w:t>
      </w:r>
      <w:r w:rsidR="00240E67">
        <w:t>M</w:t>
      </w:r>
      <w:r>
        <w:t>ating (the male and female parents of each offspring were chosen randomly and independently</w:t>
      </w:r>
      <w:r w:rsidR="00023AF9">
        <w:t>, with replacement</w:t>
      </w:r>
      <w:r>
        <w:t xml:space="preserve">); and 3) </w:t>
      </w:r>
      <w:r w:rsidR="00240E67">
        <w:t>M</w:t>
      </w:r>
      <w:r>
        <w:t xml:space="preserve">ixed.  In the </w:t>
      </w:r>
      <w:r w:rsidR="00240E67">
        <w:t>M</w:t>
      </w:r>
      <w:r>
        <w:t>ixed</w:t>
      </w:r>
      <w:r w:rsidR="00240E67">
        <w:t xml:space="preserve"> model, the male and female parents were drawn randomly and independently, as in the Random Mating model; however, with probability </w:t>
      </w:r>
      <w:r w:rsidR="00830B82">
        <w:t xml:space="preserve">α </w:t>
      </w:r>
      <w:r w:rsidR="00240E67">
        <w:t>the</w:t>
      </w:r>
      <w:r w:rsidR="003520CD">
        <w:t xml:space="preserve"> </w:t>
      </w:r>
      <w:r w:rsidR="00240E67">
        <w:t xml:space="preserve">chosen pair was allowed to produce more than one offspring.  If so, the number of offspring produced by that pair was chosen by </w:t>
      </w:r>
      <w:r w:rsidR="003520CD">
        <w:t xml:space="preserve">another </w:t>
      </w:r>
      <w:r w:rsidR="00240E67">
        <w:t xml:space="preserve">random draw from a uniform distribution of integers [2 … </w:t>
      </w:r>
      <w:r w:rsidR="00240E67" w:rsidRPr="006E2E16">
        <w:rPr>
          <w:i/>
        </w:rPr>
        <w:t>X</w:t>
      </w:r>
      <w:r w:rsidR="00240E67">
        <w:t xml:space="preserve">], where </w:t>
      </w:r>
      <w:r w:rsidR="00240E67" w:rsidRPr="006E2E16">
        <w:rPr>
          <w:i/>
        </w:rPr>
        <w:t>X</w:t>
      </w:r>
      <w:r w:rsidR="00240E67">
        <w:t xml:space="preserve"> was the maximum family size.  </w:t>
      </w:r>
      <w:r w:rsidR="00F86A11">
        <w:t xml:space="preserve">Parameters used for </w:t>
      </w:r>
      <w:r w:rsidR="00312A87">
        <w:t>the Mixed mating model</w:t>
      </w:r>
      <w:r w:rsidR="00F86A11">
        <w:t xml:space="preserve"> were </w:t>
      </w:r>
      <w:r w:rsidR="00312A87" w:rsidRPr="00312A87">
        <w:t>α</w:t>
      </w:r>
      <w:r w:rsidR="00312A87">
        <w:t xml:space="preserve"> = 0.5 and </w:t>
      </w:r>
      <w:r w:rsidR="00312A87" w:rsidRPr="00312A87">
        <w:rPr>
          <w:i/>
        </w:rPr>
        <w:t>X</w:t>
      </w:r>
      <w:r w:rsidR="00312A87">
        <w:t xml:space="preserve"> = 9</w:t>
      </w:r>
      <w:r w:rsidR="00F86A11">
        <w:t>,</w:t>
      </w:r>
      <w:r w:rsidR="0089273F">
        <w:t xml:space="preserve"> except in one extreme scenario which used </w:t>
      </w:r>
      <w:r w:rsidR="0089273F" w:rsidRPr="0089273F">
        <w:t>α = 0.</w:t>
      </w:r>
      <w:r w:rsidR="0089273F">
        <w:t>1</w:t>
      </w:r>
      <w:r w:rsidR="0089273F" w:rsidRPr="0089273F">
        <w:t xml:space="preserve"> and </w:t>
      </w:r>
      <w:r w:rsidR="0089273F" w:rsidRPr="0089273F">
        <w:rPr>
          <w:i/>
        </w:rPr>
        <w:t>X</w:t>
      </w:r>
      <w:r w:rsidR="0089273F" w:rsidRPr="0089273F">
        <w:t xml:space="preserve"> = </w:t>
      </w:r>
      <w:r w:rsidR="0089273F">
        <w:t>30</w:t>
      </w:r>
      <w:r w:rsidR="00312A87">
        <w:t xml:space="preserve">.  </w:t>
      </w:r>
      <w:r w:rsidR="00240E67">
        <w:t xml:space="preserve">As necessary, family size of the last pair was truncated to </w:t>
      </w:r>
      <w:r w:rsidR="00E03ADA">
        <w:t>keep population size constant</w:t>
      </w:r>
      <w:r w:rsidR="00240E67">
        <w:t xml:space="preserve">. </w:t>
      </w:r>
      <w:r w:rsidR="00335961">
        <w:t xml:space="preserve"> </w:t>
      </w:r>
    </w:p>
    <w:p w14:paraId="3A5CDD6A" w14:textId="77777777" w:rsidR="007C112F" w:rsidRDefault="007C112F" w:rsidP="00DF53E6">
      <w:pPr>
        <w:pStyle w:val="NormalWeb"/>
        <w:spacing w:before="0" w:beforeAutospacing="0" w:after="0" w:afterAutospacing="0"/>
      </w:pPr>
    </w:p>
    <w:p w14:paraId="17A70B32" w14:textId="0DEE543A" w:rsidR="00395AD2" w:rsidRDefault="00335961" w:rsidP="00DF53E6">
      <w:pPr>
        <w:pStyle w:val="NormalWeb"/>
        <w:spacing w:before="0" w:beforeAutospacing="0" w:after="0" w:afterAutospacing="0"/>
      </w:pPr>
      <w:r w:rsidRPr="00335961">
        <w:rPr>
          <w:i/>
        </w:rPr>
        <w:t>Sampling</w:t>
      </w:r>
      <w:r>
        <w:t xml:space="preserve">.  </w:t>
      </w:r>
      <w:r w:rsidR="00DE32B9">
        <w:t xml:space="preserve">In each of the three models, offspring that </w:t>
      </w:r>
      <w:r w:rsidR="00023AF9">
        <w:t>represented</w:t>
      </w:r>
      <w:r w:rsidR="00DE32B9">
        <w:t xml:space="preserve"> </w:t>
      </w:r>
      <w:r w:rsidR="00023AF9">
        <w:t>a</w:t>
      </w:r>
      <w:r w:rsidR="00DE32B9">
        <w:t xml:space="preserve"> </w:t>
      </w:r>
      <w:r w:rsidR="00023AF9">
        <w:t xml:space="preserve">random </w:t>
      </w:r>
      <w:r w:rsidR="00DE32B9">
        <w:t xml:space="preserve">sample </w:t>
      </w:r>
      <w:r w:rsidR="00023AF9">
        <w:t xml:space="preserve">of progeny </w:t>
      </w:r>
      <w:r w:rsidR="00DE32B9">
        <w:t>were generated as described above, with the exception that the number of individuals (</w:t>
      </w:r>
      <w:r w:rsidR="00DE32B9" w:rsidRPr="006E2E16">
        <w:rPr>
          <w:i/>
        </w:rPr>
        <w:t>S</w:t>
      </w:r>
      <w:r w:rsidR="00DE32B9">
        <w:t xml:space="preserve">) in the sample from the final generation could be smaller than, larger than, or equal to </w:t>
      </w:r>
      <w:r w:rsidR="00DE32B9" w:rsidRPr="006E2E16">
        <w:rPr>
          <w:i/>
        </w:rPr>
        <w:t>N</w:t>
      </w:r>
      <w:r w:rsidR="00DE32B9">
        <w:t>.  In addition,</w:t>
      </w:r>
      <w:r w:rsidR="00E85FA5">
        <w:t xml:space="preserve"> non-random,</w:t>
      </w:r>
      <w:r w:rsidR="00DE32B9">
        <w:t xml:space="preserve"> </w:t>
      </w:r>
      <w:r w:rsidR="00E85FA5" w:rsidRPr="00E85FA5">
        <w:t>family-correlated samples</w:t>
      </w:r>
      <w:r w:rsidR="00E85FA5">
        <w:t xml:space="preserve"> were also generated</w:t>
      </w:r>
      <w:r w:rsidR="00E85FA5" w:rsidRPr="00E85FA5">
        <w:t xml:space="preserve"> </w:t>
      </w:r>
      <w:r w:rsidR="00DE32B9">
        <w:t>for the Monogam</w:t>
      </w:r>
      <w:r w:rsidR="00E85FA5">
        <w:t>y and Random Mating models.</w:t>
      </w:r>
      <w:r w:rsidR="00DE32B9">
        <w:t xml:space="preserve">  </w:t>
      </w:r>
      <w:r w:rsidR="00023AF9">
        <w:t>Under Monogamy, a</w:t>
      </w:r>
      <w:r w:rsidR="00DE32B9">
        <w:t xml:space="preserve">fter each pair of parents was </w:t>
      </w:r>
      <w:r w:rsidR="00023AF9">
        <w:t>selected</w:t>
      </w:r>
      <w:r w:rsidR="00DE32B9">
        <w:t>, the number of offspring that pair would produce was chosen randomly from integer values 1..</w:t>
      </w:r>
      <w:r w:rsidR="00DE32B9" w:rsidRPr="006E2E16">
        <w:rPr>
          <w:i/>
        </w:rPr>
        <w:t>X</w:t>
      </w:r>
      <w:r w:rsidR="00936441">
        <w:t xml:space="preserve">.  </w:t>
      </w:r>
      <w:r w:rsidR="00DE32B9">
        <w:t xml:space="preserve">This mimicked a situation where individuals are more likely to be sampled if one or more </w:t>
      </w:r>
      <w:r w:rsidR="00023AF9">
        <w:t xml:space="preserve">full </w:t>
      </w:r>
      <w:r w:rsidR="00DE32B9">
        <w:t>siblings also are sampled.</w:t>
      </w:r>
      <w:r w:rsidR="007C112F">
        <w:t xml:space="preserve">  </w:t>
      </w:r>
      <w:r w:rsidR="00023AF9">
        <w:t>Under Random Mating, to generate family-correlated samples the female parent for each offspring was chosen</w:t>
      </w:r>
      <w:r w:rsidR="00312A87">
        <w:t xml:space="preserve"> randomly</w:t>
      </w:r>
      <w:r w:rsidR="00023AF9">
        <w:t>, and a random number</w:t>
      </w:r>
      <w:r w:rsidR="00936441">
        <w:t xml:space="preserve"> </w:t>
      </w:r>
      <w:r w:rsidR="00936441" w:rsidRPr="00936441">
        <w:t>chosen from integer values 1..</w:t>
      </w:r>
      <w:r w:rsidR="00936441" w:rsidRPr="00936441">
        <w:rPr>
          <w:i/>
        </w:rPr>
        <w:t>X</w:t>
      </w:r>
      <w:r w:rsidR="00936441">
        <w:t xml:space="preserve"> determined how many offspring that female would produce.  The male parent of each of these offspring was then chosen randomly and with replacement from all the males.  This produced mostly maternal half-sib families, with occasional production of full siblings.  After the female produced the specified number of offspring, another female was randomly selected </w:t>
      </w:r>
      <w:r w:rsidR="00312A87">
        <w:t xml:space="preserve">(with replacement) </w:t>
      </w:r>
      <w:r w:rsidR="00936441">
        <w:t xml:space="preserve">to produce the next set of offspring.  Family sizes considered </w:t>
      </w:r>
      <w:r w:rsidR="00936441" w:rsidRPr="00936441">
        <w:t xml:space="preserve">were </w:t>
      </w:r>
      <w:r w:rsidR="00936441" w:rsidRPr="00936441">
        <w:rPr>
          <w:i/>
        </w:rPr>
        <w:t>X</w:t>
      </w:r>
      <w:r w:rsidR="00936441" w:rsidRPr="00936441">
        <w:t xml:space="preserve"> = 3 or 9</w:t>
      </w:r>
      <w:r w:rsidR="00936441">
        <w:t xml:space="preserve">, which produced mean family sizes for each reproductive event of 2 or 5, respectively.  </w:t>
      </w:r>
      <w:r w:rsidR="007C112F">
        <w:t>Note that total family sizes for the sample as a whole could exceed these values if the same individuals w</w:t>
      </w:r>
      <w:r w:rsidR="00312A87">
        <w:t>as</w:t>
      </w:r>
      <w:r w:rsidR="007C112F">
        <w:t xml:space="preserve"> chosen to be parents more than once.  The Mixed </w:t>
      </w:r>
      <w:r w:rsidR="004852CE">
        <w:t xml:space="preserve">mating </w:t>
      </w:r>
      <w:r w:rsidR="007C112F">
        <w:t xml:space="preserve">model already generates </w:t>
      </w:r>
      <w:r w:rsidR="004852CE">
        <w:t xml:space="preserve">considerable family structure </w:t>
      </w:r>
      <w:r w:rsidR="007C112F">
        <w:t>from the mating scheme</w:t>
      </w:r>
      <w:r w:rsidR="00023AF9">
        <w:t>,</w:t>
      </w:r>
      <w:r w:rsidR="007C112F">
        <w:t xml:space="preserve"> so </w:t>
      </w:r>
      <w:r w:rsidR="004852CE">
        <w:t>only random samples of offspring were generated</w:t>
      </w:r>
      <w:r w:rsidR="007C112F">
        <w:t>.</w:t>
      </w:r>
    </w:p>
    <w:p w14:paraId="7E652EEA" w14:textId="7341B320" w:rsidR="00936441" w:rsidRDefault="009A3683" w:rsidP="00DF53E6">
      <w:pPr>
        <w:pStyle w:val="NormalWeb"/>
        <w:spacing w:before="0" w:beforeAutospacing="0" w:after="0" w:afterAutospacing="0"/>
      </w:pPr>
      <w:r>
        <w:tab/>
        <w:t>In addition to considering the full samples, data analysis (see below) considered subsets of the samples from which</w:t>
      </w:r>
      <w:r w:rsidR="00675ACC">
        <w:t xml:space="preserve"> some or all </w:t>
      </w:r>
      <w:r w:rsidR="008B19DC">
        <w:t xml:space="preserve">siblings were removed.  Removal was based on the recorded pedigree and did not consider potential errors in sibling identification.  In fractional removals, individuals from the full sample were evaluated one at a time to determine whether they should be included in the reduced sample.  If the individual was a relative of any other individual already in the reduced sample, it was excluded with probability </w:t>
      </w:r>
      <w:r w:rsidR="006E2E16" w:rsidRPr="006E2E16">
        <w:rPr>
          <w:i/>
        </w:rPr>
        <w:t>β</w:t>
      </w:r>
      <w:r w:rsidR="008B19DC">
        <w:t xml:space="preserve">.  Values evaluated were </w:t>
      </w:r>
      <w:r w:rsidR="006E2E16" w:rsidRPr="006E2E16">
        <w:rPr>
          <w:i/>
        </w:rPr>
        <w:t>β</w:t>
      </w:r>
      <w:r w:rsidR="008B19DC">
        <w:t xml:space="preserve"> = 0.25, 0.5, 0.75, 0.9, 0.95, and 1.  With </w:t>
      </w:r>
      <w:r w:rsidR="006E2E16" w:rsidRPr="006E2E16">
        <w:rPr>
          <w:i/>
        </w:rPr>
        <w:t>β</w:t>
      </w:r>
      <w:r w:rsidR="008B19DC">
        <w:t xml:space="preserve"> = 1, all but one member of each </w:t>
      </w:r>
      <w:r w:rsidR="008F5AEB">
        <w:t xml:space="preserve">family was excluded.  </w:t>
      </w:r>
      <w:r w:rsidR="00312A87">
        <w:t xml:space="preserve">In the Random and Mixed mating models, sibship exclusion was considered two ways:  excluding all siblings, or only full siblings.  </w:t>
      </w:r>
    </w:p>
    <w:p w14:paraId="217ED44B" w14:textId="69ABFB8E" w:rsidR="001E6A58" w:rsidRDefault="001E6A58" w:rsidP="00DF53E6">
      <w:pPr>
        <w:pStyle w:val="NormalWeb"/>
        <w:spacing w:before="0" w:beforeAutospacing="0" w:after="0" w:afterAutospacing="0"/>
      </w:pPr>
      <w:r>
        <w:tab/>
        <w:t>To recap, in the Monogamy and Random models, reproduction was by Wright-Fisher ideal populations with and without monogamy, respectively</w:t>
      </w:r>
      <w:r w:rsidR="007B22A1">
        <w:t xml:space="preserve"> (so </w:t>
      </w:r>
      <w:r w:rsidR="007B22A1" w:rsidRPr="007B22A1">
        <w:rPr>
          <w:i/>
        </w:rPr>
        <w:t>N</w:t>
      </w:r>
      <w:r w:rsidR="007B22A1" w:rsidRPr="007B22A1">
        <w:rPr>
          <w:i/>
          <w:vertAlign w:val="subscript"/>
        </w:rPr>
        <w:t>e</w:t>
      </w:r>
      <w:r w:rsidR="007B22A1">
        <w:t xml:space="preserve"> = </w:t>
      </w:r>
      <w:r w:rsidR="007B22A1" w:rsidRPr="007B22A1">
        <w:rPr>
          <w:i/>
        </w:rPr>
        <w:t>N</w:t>
      </w:r>
      <w:r w:rsidR="007B22A1">
        <w:t>)</w:t>
      </w:r>
      <w:r>
        <w:t xml:space="preserve">.  In the final generation, samples of </w:t>
      </w:r>
      <w:r w:rsidRPr="001E6A58">
        <w:rPr>
          <w:i/>
        </w:rPr>
        <w:t>S</w:t>
      </w:r>
      <w:r>
        <w:t xml:space="preserve"> progeny were produced in two ways: 1) using the same two ideal mating systems (random samples), or 2) by allowing some pairs of parents to produce large families (to mimic non-random, family correlated samples).   In the latter case, the effective number of parents that produced the sample </w:t>
      </w:r>
      <w:r w:rsidR="007B22A1">
        <w:t>(</w:t>
      </w:r>
      <w:r w:rsidR="007B22A1" w:rsidRPr="007B22A1">
        <w:rPr>
          <w:i/>
        </w:rPr>
        <w:t>N</w:t>
      </w:r>
      <w:r w:rsidR="007B22A1">
        <w:rPr>
          <w:i/>
          <w:vertAlign w:val="subscript"/>
        </w:rPr>
        <w:t>b</w:t>
      </w:r>
      <w:r w:rsidR="007B22A1">
        <w:t xml:space="preserve">) </w:t>
      </w:r>
      <w:r>
        <w:t xml:space="preserve">was less than </w:t>
      </w:r>
      <w:r w:rsidR="007B22A1" w:rsidRPr="007B22A1">
        <w:rPr>
          <w:i/>
        </w:rPr>
        <w:t>N</w:t>
      </w:r>
      <w:r w:rsidR="007B22A1" w:rsidRPr="007B22A1">
        <w:rPr>
          <w:i/>
          <w:vertAlign w:val="subscript"/>
        </w:rPr>
        <w:t>e</w:t>
      </w:r>
      <w:r w:rsidR="007B22A1">
        <w:t xml:space="preserve">.  In the Mixed model of reproduction, some pairs of </w:t>
      </w:r>
      <w:r w:rsidR="007B22A1">
        <w:lastRenderedPageBreak/>
        <w:t xml:space="preserve">parents were allowed to produce &gt; 1 offspring per mating episode, so variance in reproductive success was overdispersed, leading to </w:t>
      </w:r>
      <w:r w:rsidR="007B22A1" w:rsidRPr="007B22A1">
        <w:rPr>
          <w:i/>
        </w:rPr>
        <w:t>N</w:t>
      </w:r>
      <w:r w:rsidR="007B22A1" w:rsidRPr="007B22A1">
        <w:rPr>
          <w:i/>
          <w:vertAlign w:val="subscript"/>
        </w:rPr>
        <w:t>e</w:t>
      </w:r>
      <w:r w:rsidR="007B22A1">
        <w:t xml:space="preserve"> &lt; </w:t>
      </w:r>
      <w:r w:rsidR="007B22A1" w:rsidRPr="007B22A1">
        <w:rPr>
          <w:i/>
        </w:rPr>
        <w:t>N</w:t>
      </w:r>
      <w:r w:rsidR="007B22A1" w:rsidRPr="007B22A1">
        <w:t xml:space="preserve"> each generation</w:t>
      </w:r>
      <w:r w:rsidR="007B22A1">
        <w:t>.</w:t>
      </w:r>
    </w:p>
    <w:p w14:paraId="0AC5B83A" w14:textId="77777777" w:rsidR="00F60C5C" w:rsidRDefault="00F60C5C" w:rsidP="00DF53E6">
      <w:pPr>
        <w:autoSpaceDE w:val="0"/>
        <w:autoSpaceDN w:val="0"/>
        <w:adjustRightInd w:val="0"/>
      </w:pPr>
      <w:r>
        <w:tab/>
      </w:r>
      <w:r w:rsidR="0029298C">
        <w:t>All simulations and data analyses were conducted in R (</w:t>
      </w:r>
      <w:r w:rsidR="00C20D82">
        <w:rPr>
          <w:rFonts w:ascii="TimesLTStd-Roman" w:hAnsi="TimesLTStd-Roman" w:cs="TimesLTStd-Roman"/>
          <w:sz w:val="21"/>
          <w:szCs w:val="21"/>
        </w:rPr>
        <w:t>www.rproject.org)</w:t>
      </w:r>
      <w:r w:rsidR="0029298C">
        <w:t xml:space="preserve"> using code that is available on request.  </w:t>
      </w:r>
      <w:r>
        <w:t>The different scenarios that were simulated are summarized in Table 1.</w:t>
      </w:r>
    </w:p>
    <w:p w14:paraId="5E394E3A" w14:textId="77777777" w:rsidR="007C112F" w:rsidRDefault="007C112F" w:rsidP="00DF53E6">
      <w:pPr>
        <w:pStyle w:val="NormalWeb"/>
        <w:spacing w:before="0" w:beforeAutospacing="0" w:after="0" w:afterAutospacing="0"/>
      </w:pPr>
    </w:p>
    <w:p w14:paraId="577AFA02" w14:textId="77777777" w:rsidR="00936441" w:rsidRPr="00936441" w:rsidRDefault="00936441" w:rsidP="00DF53E6">
      <w:pPr>
        <w:pStyle w:val="NormalWeb"/>
        <w:spacing w:before="0" w:beforeAutospacing="0" w:after="0" w:afterAutospacing="0"/>
        <w:rPr>
          <w:i/>
        </w:rPr>
      </w:pPr>
      <w:r w:rsidRPr="00936441">
        <w:rPr>
          <w:i/>
        </w:rPr>
        <w:t>Sibling production</w:t>
      </w:r>
    </w:p>
    <w:p w14:paraId="23D610FF" w14:textId="77777777" w:rsidR="00DE4F5D" w:rsidRDefault="00023AF9" w:rsidP="00675ACC">
      <w:pPr>
        <w:pStyle w:val="NormalWeb"/>
        <w:spacing w:before="0" w:beforeAutospacing="0" w:after="0" w:afterAutospacing="0"/>
        <w:ind w:firstLine="720"/>
      </w:pPr>
      <w:r w:rsidRPr="00023AF9">
        <w:t xml:space="preserve">The Random Mating and Mixed models produced three classes of offspring based on their one-generation pedigree:  full siblings (FS), half siblings (HS), and unrelated (U).  </w:t>
      </w:r>
      <w:r w:rsidR="00C20D82">
        <w:t>O</w:t>
      </w:r>
      <w:r w:rsidRPr="00023AF9">
        <w:t>nly FS and U offspring were produced</w:t>
      </w:r>
      <w:r w:rsidR="00C20D82">
        <w:t xml:space="preserve"> i</w:t>
      </w:r>
      <w:r w:rsidR="00C20D82" w:rsidRPr="00023AF9">
        <w:t xml:space="preserve">n the </w:t>
      </w:r>
      <w:r w:rsidR="00C20D82">
        <w:t>Monogamy model</w:t>
      </w:r>
      <w:r w:rsidRPr="00023AF9">
        <w:t>.</w:t>
      </w:r>
      <w:r w:rsidR="00936441">
        <w:t xml:space="preserve">  The proportions of siblings produced are expected to be simple functions of </w:t>
      </w:r>
      <w:r w:rsidR="0026419C" w:rsidRPr="0026419C">
        <w:rPr>
          <w:i/>
        </w:rPr>
        <w:t>N</w:t>
      </w:r>
      <w:r w:rsidR="0026419C" w:rsidRPr="0026419C">
        <w:rPr>
          <w:i/>
          <w:vertAlign w:val="subscript"/>
        </w:rPr>
        <w:t>e</w:t>
      </w:r>
      <w:r w:rsidR="00936441">
        <w:t xml:space="preserve"> and the</w:t>
      </w:r>
      <w:r w:rsidR="0026264F">
        <w:t xml:space="preserve"> mating model.  This relationship, based on a simplification of Equation 10 in Wang (2009) that ignores the (generally small) correction for departures from Hardy-Weinberg equilibrium, is:</w:t>
      </w:r>
    </w:p>
    <w:p w14:paraId="6656BA2F" w14:textId="77777777" w:rsidR="0026264F" w:rsidRDefault="00DE4F5D" w:rsidP="00DF53E6">
      <w:pPr>
        <w:pStyle w:val="NormalWeb"/>
        <w:spacing w:before="0" w:beforeAutospacing="0" w:after="0" w:afterAutospacing="0"/>
        <w:ind w:firstLine="720"/>
      </w:pPr>
      <w:r w:rsidRPr="0026264F">
        <w:rPr>
          <w:position w:val="-28"/>
        </w:rPr>
        <w:object w:dxaOrig="1760" w:dyaOrig="639" w14:anchorId="40FAB8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25pt;height:33.7pt" o:ole="" filled="t">
            <v:fill color2="black"/>
            <v:imagedata r:id="rId12" o:title=""/>
          </v:shape>
          <o:OLEObject Type="Embed" ProgID="Equation.3" ShapeID="_x0000_i1025" DrawAspect="Content" ObjectID="_1410916077" r:id="rId13"/>
        </w:object>
      </w:r>
      <w:r w:rsidR="0026264F">
        <w:t>,</w:t>
      </w:r>
      <w:r w:rsidR="00312D59">
        <w:tab/>
      </w:r>
      <w:r w:rsidR="00312D59">
        <w:tab/>
      </w:r>
      <w:r w:rsidR="00312D59">
        <w:tab/>
      </w:r>
      <w:r w:rsidR="00312D59">
        <w:tab/>
      </w:r>
      <w:r w:rsidR="00312D59">
        <w:tab/>
      </w:r>
      <w:r w:rsidR="00312D59">
        <w:tab/>
      </w:r>
      <w:r w:rsidR="00312D59">
        <w:tab/>
      </w:r>
      <w:r w:rsidR="00312D59">
        <w:tab/>
      </w:r>
      <w:r w:rsidR="00312D59">
        <w:tab/>
        <w:t>(1)</w:t>
      </w:r>
    </w:p>
    <w:p w14:paraId="28319C14" w14:textId="7E4724AA" w:rsidR="0026264F" w:rsidRDefault="0026264F" w:rsidP="00DF53E6">
      <w:pPr>
        <w:pStyle w:val="NormalWeb"/>
        <w:spacing w:before="0" w:beforeAutospacing="0" w:after="0" w:afterAutospacing="0"/>
      </w:pPr>
      <w:r>
        <w:t xml:space="preserve">where </w:t>
      </w:r>
      <w:r w:rsidRPr="0026264F">
        <w:rPr>
          <w:i/>
        </w:rPr>
        <w:t>Q</w:t>
      </w:r>
      <w:r w:rsidRPr="0026264F">
        <w:rPr>
          <w:i/>
          <w:vertAlign w:val="subscript"/>
        </w:rPr>
        <w:t>HS</w:t>
      </w:r>
      <w:r>
        <w:t xml:space="preserve"> is the fraction of pairs that are half siblings </w:t>
      </w:r>
      <w:r w:rsidR="0026419C">
        <w:t xml:space="preserve">(maternal and paternal half siblings combined) </w:t>
      </w:r>
      <w:r>
        <w:t xml:space="preserve">and </w:t>
      </w:r>
      <w:r w:rsidRPr="0026264F">
        <w:rPr>
          <w:i/>
        </w:rPr>
        <w:t>Q</w:t>
      </w:r>
      <w:r>
        <w:rPr>
          <w:i/>
          <w:vertAlign w:val="subscript"/>
        </w:rPr>
        <w:t>F</w:t>
      </w:r>
      <w:r w:rsidRPr="0026264F">
        <w:rPr>
          <w:i/>
          <w:vertAlign w:val="subscript"/>
        </w:rPr>
        <w:t>S</w:t>
      </w:r>
      <w:r>
        <w:t xml:space="preserve"> is </w:t>
      </w:r>
      <w:r w:rsidR="0026419C">
        <w:t xml:space="preserve">the </w:t>
      </w:r>
      <w:r>
        <w:t xml:space="preserve">fraction that are full siblings.  It can be shown </w:t>
      </w:r>
      <w:r w:rsidR="008513E4">
        <w:t>(Ackerman et al., in press</w:t>
      </w:r>
      <w:r w:rsidR="00312D59">
        <w:t xml:space="preserve">) </w:t>
      </w:r>
      <w:r w:rsidR="008513E4">
        <w:t>that E</w:t>
      </w:r>
      <w:r>
        <w:t>quation</w:t>
      </w:r>
      <w:r w:rsidR="008513E4">
        <w:t xml:space="preserve"> 1</w:t>
      </w:r>
      <w:r>
        <w:t xml:space="preserve"> yields the same estimate of </w:t>
      </w:r>
      <w:r w:rsidR="0026419C" w:rsidRPr="0026419C">
        <w:rPr>
          <w:i/>
        </w:rPr>
        <w:t>N</w:t>
      </w:r>
      <w:r w:rsidR="0026419C" w:rsidRPr="0026419C">
        <w:rPr>
          <w:i/>
          <w:vertAlign w:val="subscript"/>
        </w:rPr>
        <w:t>e</w:t>
      </w:r>
      <w:r>
        <w:t xml:space="preserve"> as </w:t>
      </w:r>
      <w:r w:rsidR="00312D59" w:rsidRPr="00312D59">
        <w:t xml:space="preserve">the parentage-analysis-without parents (PWOP) approach of Waples and Waples (2011), which calculates inbreeding </w:t>
      </w:r>
      <w:r w:rsidR="00312D59" w:rsidRPr="00312D59">
        <w:rPr>
          <w:i/>
        </w:rPr>
        <w:t>N</w:t>
      </w:r>
      <w:r w:rsidR="00312D59" w:rsidRPr="00312D59">
        <w:rPr>
          <w:i/>
          <w:vertAlign w:val="subscript"/>
        </w:rPr>
        <w:t>e</w:t>
      </w:r>
      <w:r w:rsidR="00312D59" w:rsidRPr="00312D59">
        <w:t xml:space="preserve"> based on the vector of number</w:t>
      </w:r>
      <w:r w:rsidR="0026419C">
        <w:t>s</w:t>
      </w:r>
      <w:r w:rsidR="00312D59" w:rsidRPr="00312D59">
        <w:t xml:space="preserve"> of offspring produced by </w:t>
      </w:r>
      <w:r w:rsidR="0026419C">
        <w:t>each</w:t>
      </w:r>
      <w:r w:rsidR="008513E4">
        <w:t xml:space="preserve"> parent</w:t>
      </w:r>
      <w:r w:rsidR="00312D59" w:rsidRPr="00312D59">
        <w:t xml:space="preserve">.  </w:t>
      </w:r>
      <w:r w:rsidR="00312D59">
        <w:t>Therefore, i</w:t>
      </w:r>
      <w:r w:rsidRPr="0026264F">
        <w:t xml:space="preserve">n cases where 100% of siblings are correctly identified, the estimate of </w:t>
      </w:r>
      <w:r w:rsidRPr="0026264F">
        <w:rPr>
          <w:i/>
        </w:rPr>
        <w:t>N</w:t>
      </w:r>
      <w:r w:rsidRPr="0026264F">
        <w:rPr>
          <w:i/>
          <w:vertAlign w:val="subscript"/>
        </w:rPr>
        <w:t>e</w:t>
      </w:r>
      <w:r w:rsidRPr="0026264F">
        <w:t xml:space="preserve"> from the sibship method (Wang 2009) will </w:t>
      </w:r>
      <w:r w:rsidR="00312D59">
        <w:t xml:space="preserve">be identical to that from PWOP calculated on the true pedigree.  </w:t>
      </w:r>
      <w:r>
        <w:t xml:space="preserve">Simple rearrangement </w:t>
      </w:r>
      <w:r w:rsidR="00312D59">
        <w:t xml:space="preserve">of Equation 1 </w:t>
      </w:r>
      <w:r>
        <w:t>produces the expected frequencies of sibships:</w:t>
      </w:r>
    </w:p>
    <w:p w14:paraId="123D808A" w14:textId="77777777" w:rsidR="0026264F" w:rsidRDefault="0026264F" w:rsidP="00DF53E6">
      <w:pPr>
        <w:pStyle w:val="NormalWeb"/>
        <w:spacing w:before="0" w:beforeAutospacing="0" w:after="0" w:afterAutospacing="0"/>
        <w:ind w:firstLine="720"/>
      </w:pPr>
      <w:r w:rsidRPr="0026264F">
        <w:rPr>
          <w:position w:val="-28"/>
        </w:rPr>
        <w:object w:dxaOrig="1700" w:dyaOrig="639" w14:anchorId="6D7CE98A">
          <v:shape id="_x0000_i1026" type="#_x0000_t75" style="width:81.2pt;height:33.7pt" o:ole="" filled="t">
            <v:fill color2="black"/>
            <v:imagedata r:id="rId14" o:title=""/>
          </v:shape>
          <o:OLEObject Type="Embed" ProgID="Equation.3" ShapeID="_x0000_i1026" DrawAspect="Content" ObjectID="_1410916078" r:id="rId15"/>
        </w:object>
      </w:r>
      <w:r w:rsidR="00312D59">
        <w:t>.</w:t>
      </w:r>
      <w:r w:rsidR="00312D59">
        <w:tab/>
      </w:r>
      <w:r w:rsidR="00312D59">
        <w:tab/>
      </w:r>
      <w:r w:rsidR="00312D59">
        <w:tab/>
      </w:r>
      <w:r w:rsidR="00312D59">
        <w:tab/>
      </w:r>
      <w:r w:rsidR="00312D59">
        <w:tab/>
      </w:r>
      <w:r w:rsidR="00312D59">
        <w:tab/>
      </w:r>
      <w:r w:rsidR="00312D59">
        <w:tab/>
      </w:r>
      <w:r w:rsidR="00312D59">
        <w:tab/>
      </w:r>
      <w:r w:rsidR="00312D59">
        <w:tab/>
        <w:t>(2)</w:t>
      </w:r>
    </w:p>
    <w:p w14:paraId="5C78D65E" w14:textId="77777777" w:rsidR="00023AF9" w:rsidRDefault="00312D59" w:rsidP="00DF53E6">
      <w:pPr>
        <w:pStyle w:val="NormalWeb"/>
        <w:spacing w:before="0" w:beforeAutospacing="0" w:after="0" w:afterAutospacing="0"/>
      </w:pPr>
      <w:r>
        <w:t xml:space="preserve">Observed fractions of siblings produced in the simulations were tracked and compared with the expected fractions, based on Equation 2 and realized </w:t>
      </w:r>
      <w:r w:rsidR="0026419C" w:rsidRPr="0026419C">
        <w:rPr>
          <w:i/>
        </w:rPr>
        <w:t>N</w:t>
      </w:r>
      <w:r w:rsidR="0026419C" w:rsidRPr="0026419C">
        <w:rPr>
          <w:i/>
          <w:vertAlign w:val="subscript"/>
        </w:rPr>
        <w:t>e</w:t>
      </w:r>
      <w:r>
        <w:t xml:space="preserve"> calculated from the pedigree using PWOP.</w:t>
      </w:r>
    </w:p>
    <w:p w14:paraId="22C4C2BF" w14:textId="77777777" w:rsidR="00D20196" w:rsidRDefault="00D20196" w:rsidP="00DF53E6">
      <w:pPr>
        <w:pStyle w:val="NormalWeb"/>
        <w:spacing w:before="0" w:beforeAutospacing="0" w:after="0" w:afterAutospacing="0"/>
        <w:rPr>
          <w:i/>
        </w:rPr>
      </w:pPr>
    </w:p>
    <w:p w14:paraId="716FD0C2" w14:textId="77777777" w:rsidR="00D20196" w:rsidRDefault="00D20196" w:rsidP="00DF53E6">
      <w:pPr>
        <w:pStyle w:val="NormalWeb"/>
        <w:spacing w:before="0" w:beforeAutospacing="0" w:after="0" w:afterAutospacing="0"/>
        <w:rPr>
          <w:i/>
        </w:rPr>
      </w:pPr>
    </w:p>
    <w:p w14:paraId="69A8853B" w14:textId="77777777" w:rsidR="007C112F" w:rsidRPr="007C112F" w:rsidRDefault="007C112F" w:rsidP="00DF53E6">
      <w:pPr>
        <w:pStyle w:val="NormalWeb"/>
        <w:spacing w:before="0" w:beforeAutospacing="0" w:after="0" w:afterAutospacing="0"/>
        <w:rPr>
          <w:i/>
        </w:rPr>
      </w:pPr>
      <w:r w:rsidRPr="007C112F">
        <w:rPr>
          <w:i/>
        </w:rPr>
        <w:t>Data analysis</w:t>
      </w:r>
    </w:p>
    <w:p w14:paraId="4715EE34" w14:textId="3523AD08" w:rsidR="007C112F" w:rsidRDefault="007C112F" w:rsidP="00675ACC">
      <w:pPr>
        <w:pStyle w:val="NormalWeb"/>
        <w:spacing w:before="0" w:beforeAutospacing="0" w:after="0" w:afterAutospacing="0"/>
        <w:ind w:firstLine="720"/>
      </w:pPr>
      <w:r>
        <w:t>Analys</w:t>
      </w:r>
      <w:r w:rsidR="0029298C">
        <w:t>e</w:t>
      </w:r>
      <w:r>
        <w:t xml:space="preserve">s </w:t>
      </w:r>
      <w:r w:rsidR="008513E4">
        <w:t>of</w:t>
      </w:r>
      <w:r w:rsidR="0029298C">
        <w:t xml:space="preserve"> simulated data </w:t>
      </w:r>
      <w:r>
        <w:t>focused on three metrics.</w:t>
      </w:r>
    </w:p>
    <w:p w14:paraId="2F600D18" w14:textId="54ED6737" w:rsidR="0029298C" w:rsidRPr="0029298C" w:rsidRDefault="0029298C" w:rsidP="00DF53E6">
      <w:pPr>
        <w:pStyle w:val="NormalWeb"/>
        <w:spacing w:before="0" w:beforeAutospacing="0" w:after="0" w:afterAutospacing="0"/>
      </w:pPr>
      <w:r w:rsidRPr="0029298C">
        <w:rPr>
          <w:i/>
        </w:rPr>
        <w:t>Allele frequency</w:t>
      </w:r>
      <w:r w:rsidRPr="0029298C">
        <w:t>.  For each locus in each replicate, true allele frequency (</w:t>
      </w:r>
      <w:r w:rsidRPr="009645B3">
        <w:rPr>
          <w:i/>
        </w:rPr>
        <w:t>TrueP</w:t>
      </w:r>
      <w:r w:rsidRPr="0029298C">
        <w:rPr>
          <w:i/>
        </w:rPr>
        <w:t>)</w:t>
      </w:r>
      <w:r w:rsidRPr="0029298C">
        <w:t xml:space="preserve"> was calculated as the mean frequency in the </w:t>
      </w:r>
      <w:r w:rsidR="008513E4" w:rsidRPr="008513E4">
        <w:rPr>
          <w:i/>
        </w:rPr>
        <w:t>N</w:t>
      </w:r>
      <w:r w:rsidR="008513E4">
        <w:t xml:space="preserve"> </w:t>
      </w:r>
      <w:r w:rsidRPr="0029298C">
        <w:t>final-generation parents.  Estimated allele frequency (</w:t>
      </w:r>
      <w:r w:rsidRPr="0029298C">
        <w:rPr>
          <w:position w:val="-4"/>
        </w:rPr>
        <w:object w:dxaOrig="220" w:dyaOrig="300" w14:anchorId="6C183A3B">
          <v:shape id="_x0000_i1027" type="#_x0000_t75" style="width:9.95pt;height:16.1pt" o:ole="" filled="t">
            <v:fill color2="black"/>
            <v:imagedata r:id="rId16" o:title=""/>
          </v:shape>
          <o:OLEObject Type="Embed" ProgID="Equation.3" ShapeID="_x0000_i1027" DrawAspect="Content" ObjectID="_1410916079" r:id="rId17"/>
        </w:object>
      </w:r>
      <w:r w:rsidRPr="0029298C">
        <w:t>) for each locus was calculated as the mean across all individuals in each sample</w:t>
      </w:r>
      <w:r w:rsidR="00BD241A">
        <w:t xml:space="preserve"> of offspring</w:t>
      </w:r>
      <w:r w:rsidRPr="0029298C">
        <w:t>.  For each replicate, the root-mean-squared-error (RMSE) of allele frequency was calculated as</w:t>
      </w:r>
    </w:p>
    <w:commentRangeStart w:id="45"/>
    <w:p w14:paraId="12E32C9C" w14:textId="77777777" w:rsidR="0029298C" w:rsidRDefault="0096106F" w:rsidP="00DF53E6">
      <w:pPr>
        <w:pStyle w:val="NormalWeb"/>
        <w:spacing w:before="0" w:beforeAutospacing="0" w:after="0" w:afterAutospacing="0"/>
        <w:ind w:firstLine="720"/>
      </w:pPr>
      <w:r w:rsidRPr="0029298C">
        <w:rPr>
          <w:position w:val="-20"/>
        </w:rPr>
        <w:object w:dxaOrig="3120" w:dyaOrig="520" w14:anchorId="787EE73C">
          <v:shape id="_x0000_i1028" type="#_x0000_t75" style="width:150.15pt;height:26.8pt" o:ole="" filled="t">
            <v:fill color2="black"/>
            <v:imagedata r:id="rId18" o:title=""/>
          </v:shape>
          <o:OLEObject Type="Embed" ProgID="Equation.3" ShapeID="_x0000_i1028" DrawAspect="Content" ObjectID="_1410916080" r:id="rId19"/>
        </w:object>
      </w:r>
      <w:r w:rsidR="0029298C">
        <w:t>,</w:t>
      </w:r>
      <w:commentRangeEnd w:id="45"/>
      <w:r w:rsidR="00E50B57">
        <w:rPr>
          <w:rStyle w:val="CommentReference"/>
          <w:rFonts w:cs="Lucida Grande"/>
        </w:rPr>
        <w:commentReference w:id="45"/>
      </w:r>
    </w:p>
    <w:p w14:paraId="30331CD0" w14:textId="3E9813C4" w:rsidR="0029298C" w:rsidRDefault="0029298C" w:rsidP="00DF53E6">
      <w:pPr>
        <w:pStyle w:val="NormalWeb"/>
        <w:spacing w:before="0" w:beforeAutospacing="0" w:after="0" w:afterAutospacing="0"/>
      </w:pPr>
      <w:r w:rsidRPr="0029298C">
        <w:t>w</w:t>
      </w:r>
      <w:r w:rsidR="00312A87">
        <w:t>ith</w:t>
      </w:r>
      <w:r w:rsidRPr="0029298C">
        <w:t xml:space="preserve"> the summation taken across all 100 loci.  An overall RMSE was then calculated as the mean RMSE across 100 replicate simulations.  The consequences of sibling removal for allele frequency estimation were quantified as the relative RMSE</w:t>
      </w:r>
      <w:r w:rsidR="00510ABD">
        <w:t xml:space="preserve"> (</w:t>
      </w:r>
      <w:r w:rsidR="00510ABD" w:rsidRPr="00510ABD">
        <w:rPr>
          <w:i/>
        </w:rPr>
        <w:t>ϕ</w:t>
      </w:r>
      <w:r w:rsidR="00510ABD">
        <w:t>)</w:t>
      </w:r>
      <w:r w:rsidRPr="0029298C">
        <w:t xml:space="preserve">, which </w:t>
      </w:r>
      <w:r w:rsidR="006E32E7">
        <w:t xml:space="preserve">is </w:t>
      </w:r>
      <w:r w:rsidRPr="0029298C">
        <w:t>the ratio of RMSE for the subsample and the full sample.</w:t>
      </w:r>
      <w:r w:rsidR="008F337E">
        <w:t xml:space="preserve">  Values of </w:t>
      </w:r>
      <w:r w:rsidR="00510ABD" w:rsidRPr="00510ABD">
        <w:rPr>
          <w:i/>
        </w:rPr>
        <w:t>ϕ</w:t>
      </w:r>
      <w:r w:rsidR="008F337E">
        <w:t xml:space="preserve"> &lt; 1 indicate that sibling removal increased precision of </w:t>
      </w:r>
      <w:r w:rsidR="008F337E" w:rsidRPr="0029298C">
        <w:rPr>
          <w:position w:val="-4"/>
        </w:rPr>
        <w:object w:dxaOrig="220" w:dyaOrig="300" w14:anchorId="3779E81A">
          <v:shape id="_x0000_i1029" type="#_x0000_t75" style="width:9.95pt;height:16.1pt" o:ole="" filled="t">
            <v:fill color2="black"/>
            <v:imagedata r:id="rId20" o:title=""/>
          </v:shape>
          <o:OLEObject Type="Embed" ProgID="Equation.3" ShapeID="_x0000_i1029" DrawAspect="Content" ObjectID="_1410916081" r:id="rId21"/>
        </w:object>
      </w:r>
      <w:r w:rsidR="008F337E">
        <w:t>, while values &gt; 1 indicate that sibling removal degraded performance.</w:t>
      </w:r>
    </w:p>
    <w:p w14:paraId="33E51D9F" w14:textId="77777777" w:rsidR="003A59B1" w:rsidRDefault="00A50B9A" w:rsidP="00DF53E6">
      <w:pPr>
        <w:pStyle w:val="NormalWeb"/>
        <w:spacing w:before="0" w:beforeAutospacing="0" w:after="0" w:afterAutospacing="0"/>
      </w:pPr>
      <w:r>
        <w:tab/>
      </w:r>
      <w:r w:rsidR="003A59B1">
        <w:t xml:space="preserve">With random mating and random sampling </w:t>
      </w:r>
      <w:r w:rsidR="006C2D8C">
        <w:t xml:space="preserve">of </w:t>
      </w:r>
      <w:r w:rsidR="006C2D8C" w:rsidRPr="009645B3">
        <w:rPr>
          <w:i/>
        </w:rPr>
        <w:t>S</w:t>
      </w:r>
      <w:r w:rsidR="006C2D8C">
        <w:t xml:space="preserve"> progeny </w:t>
      </w:r>
      <w:r w:rsidR="003A59B1">
        <w:t xml:space="preserve">across one generation of genetic drift, the </w:t>
      </w:r>
      <w:r w:rsidR="006C2D8C">
        <w:t xml:space="preserve">expected </w:t>
      </w:r>
      <w:r w:rsidR="003A59B1">
        <w:t xml:space="preserve">MSE of </w:t>
      </w:r>
      <w:r w:rsidR="009645B3" w:rsidRPr="0029298C">
        <w:rPr>
          <w:position w:val="-4"/>
        </w:rPr>
        <w:object w:dxaOrig="220" w:dyaOrig="300" w14:anchorId="5AC9F84C">
          <v:shape id="_x0000_i1030" type="#_x0000_t75" style="width:9.95pt;height:16.1pt" o:ole="" filled="t">
            <v:fill color2="black"/>
            <v:imagedata r:id="rId22" o:title=""/>
          </v:shape>
          <o:OLEObject Type="Embed" ProgID="Equation.3" ShapeID="_x0000_i1030" DrawAspect="Content" ObjectID="_1410916082" r:id="rId23"/>
        </w:object>
      </w:r>
      <w:r w:rsidR="003A59B1">
        <w:t xml:space="preserve"> is just the binomial sampling variance:</w:t>
      </w:r>
    </w:p>
    <w:p w14:paraId="77AE303B" w14:textId="77777777" w:rsidR="009645B3" w:rsidRDefault="003A59B1" w:rsidP="00DF53E6">
      <w:pPr>
        <w:pStyle w:val="NormalWeb"/>
        <w:spacing w:before="0" w:beforeAutospacing="0" w:after="0" w:afterAutospacing="0"/>
      </w:pPr>
      <w:r>
        <w:tab/>
      </w:r>
      <w:r w:rsidR="009645B3" w:rsidRPr="006C2D8C">
        <w:rPr>
          <w:position w:val="-10"/>
        </w:rPr>
        <w:object w:dxaOrig="3400" w:dyaOrig="360" w14:anchorId="1147670F">
          <v:shape id="_x0000_i1031" type="#_x0000_t75" style="width:163.15pt;height:19.15pt" o:ole="" filled="t">
            <v:fill color2="black"/>
            <v:imagedata r:id="rId24" o:title=""/>
          </v:shape>
          <o:OLEObject Type="Embed" ProgID="Equation.3" ShapeID="_x0000_i1031" DrawAspect="Content" ObjectID="_1410916083" r:id="rId25"/>
        </w:object>
      </w:r>
      <w:r w:rsidR="009645B3">
        <w:t>.</w:t>
      </w:r>
    </w:p>
    <w:p w14:paraId="707D2E9B" w14:textId="4FAA1B91" w:rsidR="009645B3" w:rsidRDefault="009645B3" w:rsidP="00DF53E6">
      <w:pPr>
        <w:pStyle w:val="NormalWeb"/>
        <w:spacing w:before="0" w:beforeAutospacing="0" w:after="0" w:afterAutospacing="0"/>
      </w:pPr>
      <w:r>
        <w:lastRenderedPageBreak/>
        <w:t xml:space="preserve">As the size of a random sample becomes arbitrarily large, </w:t>
      </w:r>
      <w:r w:rsidR="006E32E7" w:rsidRPr="0029298C">
        <w:rPr>
          <w:position w:val="-4"/>
        </w:rPr>
        <w:object w:dxaOrig="220" w:dyaOrig="300" w14:anchorId="0B860519">
          <v:shape id="_x0000_i1032" type="#_x0000_t75" style="width:9.95pt;height:16.1pt" o:ole="" filled="t">
            <v:fill color2="black"/>
            <v:imagedata r:id="rId26" o:title=""/>
          </v:shape>
          <o:OLEObject Type="Embed" ProgID="Equation.3" ShapeID="_x0000_i1032" DrawAspect="Content" ObjectID="_1410916084" r:id="rId27"/>
        </w:object>
      </w:r>
      <w:r w:rsidR="006E32E7">
        <w:t xml:space="preserve"> for </w:t>
      </w:r>
      <w:r w:rsidRPr="009645B3">
        <w:t>samples of progeny will converge</w:t>
      </w:r>
      <w:r>
        <w:t xml:space="preserve"> on </w:t>
      </w:r>
      <w:r w:rsidRPr="009645B3">
        <w:rPr>
          <w:i/>
        </w:rPr>
        <w:t>TrueP</w:t>
      </w:r>
      <w:r w:rsidRPr="009645B3">
        <w:t>.</w:t>
      </w:r>
      <w:r>
        <w:t xml:space="preserve">  </w:t>
      </w:r>
      <w:r w:rsidR="006C2D8C">
        <w:t xml:space="preserve">Let </w:t>
      </w:r>
      <w:r w:rsidR="006C2D8C" w:rsidRPr="009645B3">
        <w:rPr>
          <w:i/>
        </w:rPr>
        <w:t>K</w:t>
      </w:r>
      <w:r w:rsidR="006C2D8C">
        <w:t xml:space="preserve"> = </w:t>
      </w:r>
      <w:r w:rsidRPr="009645B3">
        <w:rPr>
          <w:i/>
        </w:rPr>
        <w:t>TrueP</w:t>
      </w:r>
      <w:r w:rsidRPr="009645B3">
        <w:t>(</w:t>
      </w:r>
      <w:r>
        <w:rPr>
          <w:i/>
        </w:rPr>
        <w:t>1-</w:t>
      </w:r>
      <w:r w:rsidRPr="009645B3">
        <w:rPr>
          <w:rFonts w:cs="Lucida Grande"/>
          <w:i/>
          <w:szCs w:val="20"/>
        </w:rPr>
        <w:t xml:space="preserve"> </w:t>
      </w:r>
      <w:r w:rsidRPr="009645B3">
        <w:rPr>
          <w:i/>
        </w:rPr>
        <w:t>TrueP</w:t>
      </w:r>
      <w:r w:rsidRPr="009645B3">
        <w:t>)</w:t>
      </w:r>
      <w:r w:rsidR="006C2D8C">
        <w:t>.  Then</w:t>
      </w:r>
      <w:r>
        <w:t>,</w:t>
      </w:r>
      <w:r w:rsidR="006C2D8C">
        <w:t xml:space="preserve"> </w:t>
      </w:r>
    </w:p>
    <w:p w14:paraId="0D71F529" w14:textId="77777777" w:rsidR="006C2D8C" w:rsidRDefault="009645B3" w:rsidP="00DF53E6">
      <w:pPr>
        <w:pStyle w:val="NormalWeb"/>
        <w:spacing w:before="0" w:beforeAutospacing="0" w:after="0" w:afterAutospacing="0"/>
        <w:ind w:firstLine="720"/>
      </w:pPr>
      <w:r w:rsidRPr="006C2D8C">
        <w:rPr>
          <w:position w:val="-10"/>
        </w:rPr>
        <w:object w:dxaOrig="2700" w:dyaOrig="360" w14:anchorId="7B49700E">
          <v:shape id="_x0000_i1033" type="#_x0000_t75" style="width:129.45pt;height:19.15pt" o:ole="" filled="t">
            <v:fill color2="black"/>
            <v:imagedata r:id="rId28" o:title=""/>
          </v:shape>
          <o:OLEObject Type="Embed" ProgID="Equation.3" ShapeID="_x0000_i1033" DrawAspect="Content" ObjectID="_1410916085" r:id="rId29"/>
        </w:object>
      </w:r>
      <w:r>
        <w:t>.</w:t>
      </w:r>
      <w:r>
        <w:tab/>
      </w:r>
      <w:r>
        <w:tab/>
      </w:r>
      <w:r>
        <w:tab/>
      </w:r>
      <w:r>
        <w:tab/>
      </w:r>
      <w:r>
        <w:tab/>
      </w:r>
      <w:r>
        <w:tab/>
      </w:r>
      <w:r>
        <w:tab/>
      </w:r>
      <w:r>
        <w:tab/>
        <w:t>(3)</w:t>
      </w:r>
    </w:p>
    <w:p w14:paraId="67D6DB51" w14:textId="77777777" w:rsidR="006C2D8C" w:rsidRDefault="009645B3" w:rsidP="00DF53E6">
      <w:pPr>
        <w:pStyle w:val="NormalWeb"/>
        <w:spacing w:before="0" w:beforeAutospacing="0" w:after="0" w:afterAutospacing="0"/>
      </w:pPr>
      <w:r>
        <w:t xml:space="preserve">Now consider a reduced sample size </w:t>
      </w:r>
      <w:r w:rsidRPr="009645B3">
        <w:rPr>
          <w:i/>
        </w:rPr>
        <w:t>S</w:t>
      </w:r>
      <w:r>
        <w:t xml:space="preserve">* = </w:t>
      </w:r>
      <w:r w:rsidRPr="009645B3">
        <w:rPr>
          <w:i/>
        </w:rPr>
        <w:t>xS</w:t>
      </w:r>
      <w:r>
        <w:t xml:space="preserve">, where 0 &lt; </w:t>
      </w:r>
      <w:r w:rsidRPr="009645B3">
        <w:rPr>
          <w:i/>
        </w:rPr>
        <w:t>x</w:t>
      </w:r>
      <w:r>
        <w:t xml:space="preserve"> &lt; 1.  For this smaller sample,</w:t>
      </w:r>
    </w:p>
    <w:p w14:paraId="38A89FD2" w14:textId="77777777" w:rsidR="0029298C" w:rsidRDefault="009645B3" w:rsidP="00DF53E6">
      <w:pPr>
        <w:pStyle w:val="NormalWeb"/>
        <w:spacing w:before="0" w:beforeAutospacing="0" w:after="0" w:afterAutospacing="0"/>
      </w:pPr>
      <w:r>
        <w:tab/>
      </w:r>
      <w:r w:rsidR="00510ABD" w:rsidRPr="009645B3">
        <w:rPr>
          <w:position w:val="-10"/>
        </w:rPr>
        <w:object w:dxaOrig="3300" w:dyaOrig="360" w14:anchorId="4B5CBF79">
          <v:shape id="_x0000_i1034" type="#_x0000_t75" style="width:157.8pt;height:19.15pt" o:ole="" filled="t">
            <v:fill color2="black"/>
            <v:imagedata r:id="rId30" o:title=""/>
          </v:shape>
          <o:OLEObject Type="Embed" ProgID="Equation.3" ShapeID="_x0000_i1034" DrawAspect="Content" ObjectID="_1410916086" r:id="rId31"/>
        </w:object>
      </w:r>
      <w:r>
        <w:t>.</w:t>
      </w:r>
      <w:r>
        <w:tab/>
      </w:r>
      <w:r>
        <w:tab/>
      </w:r>
      <w:r>
        <w:tab/>
      </w:r>
      <w:r w:rsidR="00204B97">
        <w:tab/>
      </w:r>
      <w:r>
        <w:tab/>
      </w:r>
      <w:r>
        <w:tab/>
      </w:r>
      <w:r>
        <w:tab/>
        <w:t>(4)</w:t>
      </w:r>
    </w:p>
    <w:p w14:paraId="38081C9F" w14:textId="77777777" w:rsidR="009645B3" w:rsidRDefault="00C0300C" w:rsidP="00DF53E6">
      <w:pPr>
        <w:pStyle w:val="NormalWeb"/>
        <w:spacing w:before="0" w:beforeAutospacing="0" w:after="0" w:afterAutospacing="0"/>
      </w:pPr>
      <w:r>
        <w:t xml:space="preserve">Therefore, assuming random mating and random sampling, the expected relative RMSE of </w:t>
      </w:r>
      <w:r w:rsidRPr="0029298C">
        <w:rPr>
          <w:position w:val="-4"/>
        </w:rPr>
        <w:object w:dxaOrig="220" w:dyaOrig="300" w14:anchorId="402A5E7F">
          <v:shape id="_x0000_i1035" type="#_x0000_t75" style="width:9.95pt;height:16.1pt" o:ole="" filled="t">
            <v:fill color2="black"/>
            <v:imagedata r:id="rId32" o:title=""/>
          </v:shape>
          <o:OLEObject Type="Embed" ProgID="Equation.3" ShapeID="_x0000_i1035" DrawAspect="Content" ObjectID="_1410916087" r:id="rId33"/>
        </w:object>
      </w:r>
      <w:r>
        <w:t xml:space="preserve"> for a reduced sample of size </w:t>
      </w:r>
      <w:r w:rsidRPr="00C0300C">
        <w:rPr>
          <w:i/>
        </w:rPr>
        <w:t>xS</w:t>
      </w:r>
      <w:r w:rsidRPr="00C0300C">
        <w:t xml:space="preserve"> </w:t>
      </w:r>
      <w:r>
        <w:t>is given by</w:t>
      </w:r>
    </w:p>
    <w:p w14:paraId="47E6DDDA" w14:textId="77777777" w:rsidR="00C0300C" w:rsidRDefault="00204B97" w:rsidP="00DF53E6">
      <w:pPr>
        <w:pStyle w:val="NormalWeb"/>
        <w:spacing w:before="0" w:beforeAutospacing="0" w:after="0" w:afterAutospacing="0"/>
        <w:ind w:firstLine="720"/>
      </w:pPr>
      <w:r w:rsidRPr="00CF247C">
        <w:rPr>
          <w:position w:val="-28"/>
        </w:rPr>
        <w:object w:dxaOrig="6880" w:dyaOrig="680" w14:anchorId="34780A4D">
          <v:shape id="_x0000_i1036" type="#_x0000_t75" style="width:330.15pt;height:36pt" o:ole="" filled="t">
            <v:fill color2="black"/>
            <v:imagedata r:id="rId34" o:title=""/>
          </v:shape>
          <o:OLEObject Type="Embed" ProgID="Equation.3" ShapeID="_x0000_i1036" DrawAspect="Content" ObjectID="_1410916088" r:id="rId35"/>
        </w:object>
      </w:r>
      <w:r w:rsidR="00C0300C">
        <w:t>.</w:t>
      </w:r>
    </w:p>
    <w:p w14:paraId="36BC60BC" w14:textId="77777777" w:rsidR="00A06833" w:rsidRDefault="0030478D" w:rsidP="00DF53E6">
      <w:pPr>
        <w:pStyle w:val="NormalWeb"/>
        <w:spacing w:before="0" w:beforeAutospacing="0" w:after="0" w:afterAutospacing="0"/>
      </w:pPr>
      <w:r>
        <w:t>W</w:t>
      </w:r>
      <w:r w:rsidR="00085E7C">
        <w:t>e can also calculate an effective sample size index (</w:t>
      </w:r>
      <w:r w:rsidR="00085E7C" w:rsidRPr="00085E7C">
        <w:rPr>
          <w:i/>
        </w:rPr>
        <w:t>x</w:t>
      </w:r>
      <w:r w:rsidR="00085E7C">
        <w:t>*), which is given by</w:t>
      </w:r>
    </w:p>
    <w:p w14:paraId="5F757276" w14:textId="731508A8" w:rsidR="00085E7C" w:rsidRDefault="00DE4F5D" w:rsidP="00DF53E6">
      <w:pPr>
        <w:pStyle w:val="NormalWeb"/>
        <w:spacing w:before="0" w:beforeAutospacing="0" w:after="0" w:afterAutospacing="0"/>
      </w:pPr>
      <w:r w:rsidRPr="00DE4F5D">
        <w:rPr>
          <w:position w:val="-8"/>
        </w:rPr>
        <w:object w:dxaOrig="700" w:dyaOrig="340" w14:anchorId="560334C6">
          <v:shape id="_x0000_i1037" type="#_x0000_t75" style="width:33.7pt;height:18.4pt" o:ole="" filled="t">
            <v:fill color2="black"/>
            <v:imagedata r:id="rId36" o:title=""/>
          </v:shape>
          <o:OLEObject Type="Embed" ProgID="Equation.3" ShapeID="_x0000_i1037" DrawAspect="Content" ObjectID="_1410916089" r:id="rId37"/>
        </w:object>
      </w:r>
      <w:r w:rsidR="00BA12E8">
        <w:t xml:space="preserve">= </w:t>
      </w:r>
      <w:r w:rsidR="00A06833">
        <w:t>O</w:t>
      </w:r>
      <w:r w:rsidR="00BA12E8">
        <w:t>bserved(</w:t>
      </w:r>
      <w:r w:rsidR="00BA12E8" w:rsidRPr="001543B0">
        <w:rPr>
          <w:i/>
        </w:rPr>
        <w:t>ϕ</w:t>
      </w:r>
      <w:r w:rsidR="00BA12E8">
        <w:t xml:space="preserve">), </w:t>
      </w:r>
      <w:r w:rsidR="00085E7C">
        <w:t xml:space="preserve">so </w:t>
      </w:r>
      <w:r w:rsidR="00085E7C" w:rsidRPr="009645B3">
        <w:rPr>
          <w:position w:val="-10"/>
        </w:rPr>
        <w:object w:dxaOrig="2060" w:dyaOrig="360" w14:anchorId="540C69C5">
          <v:shape id="_x0000_i1038" type="#_x0000_t75" style="width:98.8pt;height:19.15pt" o:ole="" filled="t">
            <v:fill color2="black"/>
            <v:imagedata r:id="rId38" o:title=""/>
          </v:shape>
          <o:OLEObject Type="Embed" ProgID="Equation.3" ShapeID="_x0000_i1038" DrawAspect="Content" ObjectID="_1410916090" r:id="rId39"/>
        </w:object>
      </w:r>
      <w:r w:rsidR="00085E7C">
        <w:t>.</w:t>
      </w:r>
      <w:r w:rsidR="00A06833">
        <w:t xml:space="preserve">  </w:t>
      </w:r>
      <w:r w:rsidR="00085E7C" w:rsidRPr="00085E7C">
        <w:t>Whereas</w:t>
      </w:r>
      <w:r w:rsidR="00085E7C">
        <w:t xml:space="preserve"> </w:t>
      </w:r>
      <w:r w:rsidR="00085E7C" w:rsidRPr="00470037">
        <w:rPr>
          <w:i/>
        </w:rPr>
        <w:t xml:space="preserve">x </w:t>
      </w:r>
      <w:r w:rsidR="00085E7C">
        <w:t xml:space="preserve">is the actual proportional reduction in sample size caused by sibling removal, </w:t>
      </w:r>
      <w:r w:rsidR="00085E7C" w:rsidRPr="00886276">
        <w:rPr>
          <w:i/>
        </w:rPr>
        <w:t>x</w:t>
      </w:r>
      <w:r w:rsidR="00085E7C">
        <w:t xml:space="preserve">* </w:t>
      </w:r>
      <w:r w:rsidR="00470037">
        <w:t xml:space="preserve">is the proportional reduction that is consistent with the observed </w:t>
      </w:r>
      <w:r w:rsidR="00470037" w:rsidRPr="00470037">
        <w:rPr>
          <w:i/>
        </w:rPr>
        <w:t>ϕ</w:t>
      </w:r>
      <w:r w:rsidR="00470037">
        <w:rPr>
          <w:i/>
        </w:rPr>
        <w:t xml:space="preserve">.  </w:t>
      </w:r>
      <w:r w:rsidR="0030478D" w:rsidRPr="0030478D">
        <w:t xml:space="preserve">This leads </w:t>
      </w:r>
      <w:r w:rsidR="0030478D">
        <w:t xml:space="preserve">naturally to the definition of </w:t>
      </w:r>
      <w:r w:rsidR="00B477C7">
        <w:t xml:space="preserve">an effective sample size (ESS) = </w:t>
      </w:r>
      <w:r w:rsidR="00085E7C">
        <w:rPr>
          <w:i/>
        </w:rPr>
        <w:t>S</w:t>
      </w:r>
      <w:r w:rsidR="00085E7C" w:rsidRPr="00085E7C">
        <w:rPr>
          <w:i/>
        </w:rPr>
        <w:t>x</w:t>
      </w:r>
      <w:r w:rsidR="00085E7C">
        <w:t xml:space="preserve">* </w:t>
      </w:r>
      <w:r w:rsidR="00B477C7">
        <w:t>=</w:t>
      </w:r>
      <w:r w:rsidR="00085E7C">
        <w:t xml:space="preserve"> the size of an ideal, random sample that would be expected to produce the observed value of </w:t>
      </w:r>
      <w:r w:rsidR="00085E7C" w:rsidRPr="00085E7C">
        <w:rPr>
          <w:i/>
        </w:rPr>
        <w:t>ϕ</w:t>
      </w:r>
      <w:r w:rsidR="00085E7C">
        <w:t>.</w:t>
      </w:r>
    </w:p>
    <w:p w14:paraId="237FD542" w14:textId="77777777" w:rsidR="00DF53E6" w:rsidRDefault="00DF53E6" w:rsidP="00DF53E6">
      <w:pPr>
        <w:pStyle w:val="NormalWeb"/>
        <w:spacing w:before="0" w:beforeAutospacing="0" w:after="0" w:afterAutospacing="0"/>
      </w:pPr>
    </w:p>
    <w:p w14:paraId="7A251C0A" w14:textId="3234070D" w:rsidR="00DF53E6" w:rsidRPr="00DF53E6" w:rsidRDefault="00DF53E6" w:rsidP="00DF53E6">
      <w:pPr>
        <w:pStyle w:val="NormalWeb"/>
        <w:spacing w:before="0" w:beforeAutospacing="0" w:after="0" w:afterAutospacing="0"/>
        <w:rPr>
          <w:color w:val="FF0000"/>
        </w:rPr>
      </w:pPr>
      <w:commentRangeStart w:id="46"/>
      <w:r w:rsidRPr="00DF53E6">
        <w:rPr>
          <w:color w:val="FF0000"/>
        </w:rPr>
        <w:t>[add info about empirical coho example and BLUE method]</w:t>
      </w:r>
      <w:commentRangeEnd w:id="46"/>
      <w:r w:rsidR="00FA5984">
        <w:rPr>
          <w:rStyle w:val="CommentReference"/>
          <w:rFonts w:cs="Lucida Grande"/>
        </w:rPr>
        <w:commentReference w:id="46"/>
      </w:r>
    </w:p>
    <w:p w14:paraId="37B4F122" w14:textId="77777777" w:rsidR="00367559" w:rsidRDefault="00367559" w:rsidP="00DF53E6">
      <w:pPr>
        <w:pStyle w:val="NormalWeb"/>
        <w:spacing w:before="0" w:beforeAutospacing="0" w:after="0" w:afterAutospacing="0"/>
      </w:pPr>
    </w:p>
    <w:p w14:paraId="33937E25" w14:textId="77777777" w:rsidR="00367559" w:rsidRDefault="00367559" w:rsidP="00DF53E6">
      <w:pPr>
        <w:pStyle w:val="NormalWeb"/>
        <w:spacing w:before="0" w:beforeAutospacing="0" w:after="0" w:afterAutospacing="0"/>
      </w:pPr>
      <w:r w:rsidRPr="00367559">
        <w:rPr>
          <w:i/>
        </w:rPr>
        <w:t>Population differentiation</w:t>
      </w:r>
      <w:r>
        <w:t xml:space="preserve">.  For each parameter set, the 100 replicate daughter populations were divided into 50 pairs, and Nei’s (1973) </w:t>
      </w:r>
      <w:r w:rsidRPr="00E47F6D">
        <w:rPr>
          <w:i/>
        </w:rPr>
        <w:t>F</w:t>
      </w:r>
      <w:r w:rsidR="00E47F6D" w:rsidRPr="00E47F6D">
        <w:rPr>
          <w:i/>
          <w:vertAlign w:val="subscript"/>
        </w:rPr>
        <w:t>ST</w:t>
      </w:r>
      <w:r>
        <w:t xml:space="preserve"> was calculated for each locus as</w:t>
      </w:r>
    </w:p>
    <w:p w14:paraId="3C5B0E49" w14:textId="77777777" w:rsidR="00367559" w:rsidRDefault="00367559" w:rsidP="00DF53E6">
      <w:pPr>
        <w:pStyle w:val="NormalWeb"/>
        <w:spacing w:before="0" w:beforeAutospacing="0" w:after="0" w:afterAutospacing="0"/>
        <w:ind w:firstLine="720"/>
      </w:pPr>
      <w:r w:rsidRPr="00367559">
        <w:rPr>
          <w:position w:val="-28"/>
        </w:rPr>
        <w:object w:dxaOrig="1540" w:dyaOrig="639" w14:anchorId="7B427C3C">
          <v:shape id="_x0000_i1039" type="#_x0000_t75" style="width:74.3pt;height:33.7pt" o:ole="" filled="t">
            <v:fill color2="black"/>
            <v:imagedata r:id="rId40" o:title=""/>
          </v:shape>
          <o:OLEObject Type="Embed" ProgID="Equation.3" ShapeID="_x0000_i1039" DrawAspect="Content" ObjectID="_1410916091" r:id="rId41"/>
        </w:object>
      </w:r>
      <w:r>
        <w:t>,</w:t>
      </w:r>
    </w:p>
    <w:p w14:paraId="0C3FCCE1" w14:textId="19F77518" w:rsidR="0096106F" w:rsidRPr="0096106F" w:rsidRDefault="00367559" w:rsidP="00DF53E6">
      <w:pPr>
        <w:pStyle w:val="NormalWeb"/>
        <w:spacing w:before="0" w:beforeAutospacing="0" w:after="0" w:afterAutospacing="0"/>
      </w:pPr>
      <w:r>
        <w:t xml:space="preserve">where </w:t>
      </w:r>
      <w:r w:rsidRPr="00367559">
        <w:rPr>
          <w:i/>
        </w:rPr>
        <w:t>H</w:t>
      </w:r>
      <w:r w:rsidRPr="00367559">
        <w:rPr>
          <w:i/>
          <w:vertAlign w:val="subscript"/>
        </w:rPr>
        <w:t>S</w:t>
      </w:r>
      <w:r>
        <w:t xml:space="preserve"> is the average expected heterozygosity within the two populations and </w:t>
      </w:r>
      <w:r w:rsidRPr="00367559">
        <w:rPr>
          <w:i/>
        </w:rPr>
        <w:t>H</w:t>
      </w:r>
      <w:r>
        <w:rPr>
          <w:i/>
          <w:vertAlign w:val="subscript"/>
        </w:rPr>
        <w:t>T</w:t>
      </w:r>
      <w:r w:rsidRPr="00367559">
        <w:t xml:space="preserve"> </w:t>
      </w:r>
      <w:r>
        <w:t>is the total expected heterozygosity based on mean allele frequencies across the populations.</w:t>
      </w:r>
      <w:r w:rsidR="00E47F6D">
        <w:t xml:space="preserve">  For each pair of populations, </w:t>
      </w:r>
      <w:r w:rsidR="00E47F6D" w:rsidRPr="00E47F6D">
        <w:t xml:space="preserve">an overall mean </w:t>
      </w:r>
      <w:r w:rsidR="00E47F6D" w:rsidRPr="00E47F6D">
        <w:rPr>
          <w:i/>
        </w:rPr>
        <w:t>F</w:t>
      </w:r>
      <w:r w:rsidR="00E47F6D" w:rsidRPr="00E47F6D">
        <w:rPr>
          <w:i/>
          <w:vertAlign w:val="subscript"/>
        </w:rPr>
        <w:t>ST</w:t>
      </w:r>
      <w:r w:rsidR="00E47F6D" w:rsidRPr="00E47F6D">
        <w:t xml:space="preserve"> (</w:t>
      </w:r>
      <w:r w:rsidR="00E47F6D" w:rsidRPr="00E47F6D">
        <w:rPr>
          <w:position w:val="-10"/>
        </w:rPr>
        <w:object w:dxaOrig="400" w:dyaOrig="340" w14:anchorId="40A5098D">
          <v:shape id="_x0000_i1040" type="#_x0000_t75" style="width:19.9pt;height:18.4pt" o:ole="" filled="t">
            <v:fill color2="black"/>
            <v:imagedata r:id="rId42" o:title=""/>
          </v:shape>
          <o:OLEObject Type="Embed" ProgID="Equation.3" ShapeID="_x0000_i1040" DrawAspect="Content" ObjectID="_1410916092" r:id="rId43"/>
        </w:object>
      </w:r>
      <w:r w:rsidR="00E47F6D" w:rsidRPr="00E47F6D">
        <w:t xml:space="preserve">) was calculated across all 100 loci </w:t>
      </w:r>
      <w:r w:rsidR="00E47F6D">
        <w:t xml:space="preserve">using data for all </w:t>
      </w:r>
      <w:r w:rsidR="00E03ADA" w:rsidRPr="00E03ADA">
        <w:rPr>
          <w:i/>
        </w:rPr>
        <w:t>N</w:t>
      </w:r>
      <w:r w:rsidR="00E03ADA">
        <w:t xml:space="preserve"> </w:t>
      </w:r>
      <w:r w:rsidR="00E47F6D">
        <w:t xml:space="preserve">parents, and this was considered the parametric (true) </w:t>
      </w:r>
      <w:r w:rsidR="00E47F6D" w:rsidRPr="00E47F6D">
        <w:rPr>
          <w:i/>
        </w:rPr>
        <w:t>F</w:t>
      </w:r>
      <w:r w:rsidR="00E47F6D" w:rsidRPr="00E47F6D">
        <w:rPr>
          <w:i/>
          <w:vertAlign w:val="subscript"/>
        </w:rPr>
        <w:t>ST</w:t>
      </w:r>
      <w:r w:rsidR="00E47F6D">
        <w:t xml:space="preserve">.  Unbiased estimates of </w:t>
      </w:r>
      <w:r w:rsidR="00E47F6D" w:rsidRPr="00E47F6D">
        <w:rPr>
          <w:i/>
        </w:rPr>
        <w:t>F</w:t>
      </w:r>
      <w:r w:rsidR="00E47F6D" w:rsidRPr="00E47F6D">
        <w:rPr>
          <w:i/>
          <w:vertAlign w:val="subscript"/>
        </w:rPr>
        <w:t>ST</w:t>
      </w:r>
      <w:r w:rsidR="00E47F6D">
        <w:t xml:space="preserve"> (</w:t>
      </w:r>
      <w:r w:rsidR="00262A21" w:rsidRPr="00E47F6D">
        <w:rPr>
          <w:position w:val="-10"/>
        </w:rPr>
        <w:object w:dxaOrig="400" w:dyaOrig="360" w14:anchorId="166C3487">
          <v:shape id="_x0000_i1041" type="#_x0000_t75" style="width:19.9pt;height:19.15pt" o:ole="" filled="t">
            <v:fill color2="black"/>
            <v:imagedata r:id="rId44" o:title=""/>
          </v:shape>
          <o:OLEObject Type="Embed" ProgID="Equation.3" ShapeID="_x0000_i1041" DrawAspect="Content" ObjectID="_1410916093" r:id="rId45"/>
        </w:object>
      </w:r>
      <w:r w:rsidR="00E47F6D">
        <w:t xml:space="preserve">) from samples of progeny were adjusted for sampling error </w:t>
      </w:r>
      <w:r w:rsidR="00262A21">
        <w:t>by subtracting the quantity 1/(2</w:t>
      </w:r>
      <w:r w:rsidR="00262A21" w:rsidRPr="00262A21">
        <w:rPr>
          <w:i/>
        </w:rPr>
        <w:t>S</w:t>
      </w:r>
      <w:r w:rsidR="00262A21">
        <w:t>)</w:t>
      </w:r>
      <w:r w:rsidR="006E32E7">
        <w:t xml:space="preserve"> </w:t>
      </w:r>
      <w:r w:rsidR="00181230" w:rsidRPr="00181230">
        <w:t>(Wright 1978; Chakraborty</w:t>
      </w:r>
      <w:r w:rsidR="00181230">
        <w:t xml:space="preserve"> </w:t>
      </w:r>
      <w:r w:rsidR="00181230" w:rsidRPr="00181230">
        <w:t>and Leimar 1987)</w:t>
      </w:r>
      <w:r w:rsidR="00262A21">
        <w:t xml:space="preserve">.  </w:t>
      </w:r>
      <w:r w:rsidR="00E47F6D" w:rsidRPr="00E47F6D">
        <w:t xml:space="preserve">Loci monomorphic in both samples </w:t>
      </w:r>
      <w:r w:rsidR="00A76918">
        <w:t xml:space="preserve">were </w:t>
      </w:r>
      <w:r w:rsidR="00E47F6D" w:rsidRPr="00E47F6D">
        <w:t>excluded.</w:t>
      </w:r>
      <w:r w:rsidR="0096106F">
        <w:t xml:space="preserve">  Across the 50 pairs of populations, and for each sibling-reduced sample size, </w:t>
      </w:r>
      <w:r w:rsidR="0096106F" w:rsidRPr="0096106F">
        <w:t xml:space="preserve">RMSE of </w:t>
      </w:r>
      <w:r w:rsidR="0096106F" w:rsidRPr="0096106F">
        <w:rPr>
          <w:i/>
        </w:rPr>
        <w:t>F</w:t>
      </w:r>
      <w:r w:rsidR="0096106F" w:rsidRPr="0096106F">
        <w:rPr>
          <w:i/>
          <w:vertAlign w:val="subscript"/>
        </w:rPr>
        <w:t>ST</w:t>
      </w:r>
      <w:r w:rsidR="0096106F" w:rsidRPr="0096106F">
        <w:t xml:space="preserve"> was calculated as</w:t>
      </w:r>
    </w:p>
    <w:p w14:paraId="06A39CB9" w14:textId="77777777" w:rsidR="0096106F" w:rsidRPr="0096106F" w:rsidRDefault="002977D9" w:rsidP="00DF53E6">
      <w:pPr>
        <w:pStyle w:val="NormalWeb"/>
        <w:spacing w:before="0" w:beforeAutospacing="0" w:after="0" w:afterAutospacing="0"/>
        <w:ind w:firstLine="720"/>
      </w:pPr>
      <w:r w:rsidRPr="0096106F">
        <w:rPr>
          <w:position w:val="-20"/>
        </w:rPr>
        <w:object w:dxaOrig="3040" w:dyaOrig="520" w14:anchorId="5027CB66">
          <v:shape id="_x0000_i1042" type="#_x0000_t75" style="width:146.3pt;height:26.8pt" o:ole="" filled="t">
            <v:fill color2="black"/>
            <v:imagedata r:id="rId46" o:title=""/>
          </v:shape>
          <o:OLEObject Type="Embed" ProgID="Equation.3" ShapeID="_x0000_i1042" DrawAspect="Content" ObjectID="_1410916094" r:id="rId47"/>
        </w:object>
      </w:r>
      <w:r w:rsidR="0096106F">
        <w:t>.</w:t>
      </w:r>
    </w:p>
    <w:p w14:paraId="4DC01589" w14:textId="77777777" w:rsidR="00DE4F5D" w:rsidRDefault="00DE4F5D" w:rsidP="00DF53E6">
      <w:pPr>
        <w:pStyle w:val="NormalWeb"/>
        <w:spacing w:before="0" w:beforeAutospacing="0" w:after="0" w:afterAutospacing="0"/>
        <w:rPr>
          <w:i/>
        </w:rPr>
      </w:pPr>
    </w:p>
    <w:p w14:paraId="5D0708AD" w14:textId="44BE2C95" w:rsidR="009A3683" w:rsidRDefault="00367559" w:rsidP="00DF53E6">
      <w:pPr>
        <w:pStyle w:val="NormalWeb"/>
        <w:spacing w:before="0" w:beforeAutospacing="0" w:after="0" w:afterAutospacing="0"/>
      </w:pPr>
      <w:r>
        <w:rPr>
          <w:i/>
        </w:rPr>
        <w:t>Effective population size</w:t>
      </w:r>
      <w:r w:rsidR="007C112F">
        <w:t>.  T</w:t>
      </w:r>
      <w:r w:rsidR="007C112F" w:rsidRPr="007C112F">
        <w:t xml:space="preserve">rue effective size under the Monogamy and Random Mating models was </w:t>
      </w:r>
      <w:r w:rsidR="00A9546A" w:rsidRPr="008B22A2">
        <w:rPr>
          <w:i/>
        </w:rPr>
        <w:t>N</w:t>
      </w:r>
      <w:r w:rsidR="00A9546A" w:rsidRPr="008B22A2">
        <w:rPr>
          <w:i/>
          <w:vertAlign w:val="subscript"/>
        </w:rPr>
        <w:t>e</w:t>
      </w:r>
      <w:r w:rsidR="007C112F" w:rsidRPr="007C112F">
        <w:t xml:space="preserve"> = </w:t>
      </w:r>
      <w:r w:rsidR="007C112F" w:rsidRPr="006E2E16">
        <w:rPr>
          <w:i/>
        </w:rPr>
        <w:t>N</w:t>
      </w:r>
      <w:r w:rsidR="007C112F" w:rsidRPr="007C112F">
        <w:t xml:space="preserve"> + 0.5 + 1/(2</w:t>
      </w:r>
      <w:r w:rsidR="007C112F" w:rsidRPr="006E2E16">
        <w:rPr>
          <w:i/>
        </w:rPr>
        <w:t>N</w:t>
      </w:r>
      <w:r w:rsidR="007C112F" w:rsidRPr="007C112F">
        <w:t>) (Balloux 2004)</w:t>
      </w:r>
      <w:r w:rsidR="00B32509">
        <w:t>; these values are shown in Table 1, but for simplicity in the text only the whole number is used</w:t>
      </w:r>
      <w:r w:rsidR="007C112F" w:rsidRPr="007C112F">
        <w:t xml:space="preserve">.  In the Mixed </w:t>
      </w:r>
      <w:r w:rsidR="00A76918">
        <w:t xml:space="preserve">Mating </w:t>
      </w:r>
      <w:r w:rsidR="007C112F" w:rsidRPr="007C112F">
        <w:t xml:space="preserve">model, the possibility that a parental pair would be allowed to produce multiple offspring at each draw led to overdispersed variance in reproductive success and </w:t>
      </w:r>
      <w:r w:rsidR="00A9546A" w:rsidRPr="008B22A2">
        <w:rPr>
          <w:i/>
        </w:rPr>
        <w:t>N</w:t>
      </w:r>
      <w:r w:rsidR="00A9546A" w:rsidRPr="008B22A2">
        <w:rPr>
          <w:i/>
          <w:vertAlign w:val="subscript"/>
        </w:rPr>
        <w:t>e</w:t>
      </w:r>
      <w:r w:rsidR="007C112F" w:rsidRPr="007C112F">
        <w:t xml:space="preserve"> &lt; </w:t>
      </w:r>
      <w:r w:rsidR="007C112F" w:rsidRPr="006E2E16">
        <w:rPr>
          <w:i/>
        </w:rPr>
        <w:t>N</w:t>
      </w:r>
      <w:r w:rsidR="007C112F" w:rsidRPr="007C112F">
        <w:t xml:space="preserve">, with the magnitude of reduction in </w:t>
      </w:r>
      <w:r w:rsidR="00A9546A" w:rsidRPr="008B22A2">
        <w:rPr>
          <w:i/>
        </w:rPr>
        <w:t>N</w:t>
      </w:r>
      <w:r w:rsidR="00A9546A" w:rsidRPr="008B22A2">
        <w:rPr>
          <w:i/>
          <w:vertAlign w:val="subscript"/>
        </w:rPr>
        <w:t>e</w:t>
      </w:r>
      <w:r w:rsidR="007C112F" w:rsidRPr="007C112F">
        <w:t>/</w:t>
      </w:r>
      <w:r w:rsidR="007C112F" w:rsidRPr="006E2E16">
        <w:rPr>
          <w:i/>
        </w:rPr>
        <w:t>N</w:t>
      </w:r>
      <w:r w:rsidR="007C112F" w:rsidRPr="007C112F">
        <w:t xml:space="preserve"> determined by choice of </w:t>
      </w:r>
      <w:r w:rsidR="008F337E" w:rsidRPr="008F337E">
        <w:rPr>
          <w:i/>
        </w:rPr>
        <w:t>N</w:t>
      </w:r>
      <w:r w:rsidR="008F337E">
        <w:t xml:space="preserve">, </w:t>
      </w:r>
      <w:r w:rsidR="003520CD">
        <w:t>α</w:t>
      </w:r>
      <w:r w:rsidR="008F337E">
        <w:t>,</w:t>
      </w:r>
      <w:r w:rsidR="007C112F" w:rsidRPr="007C112F">
        <w:t xml:space="preserve"> and </w:t>
      </w:r>
      <w:r w:rsidR="007C112F" w:rsidRPr="006E2E16">
        <w:rPr>
          <w:i/>
        </w:rPr>
        <w:t>X</w:t>
      </w:r>
      <w:r w:rsidR="008F337E">
        <w:t xml:space="preserve">.  </w:t>
      </w:r>
      <w:r w:rsidR="007C112F">
        <w:t xml:space="preserve">Realized </w:t>
      </w:r>
      <w:r w:rsidR="00A9546A" w:rsidRPr="008B22A2">
        <w:rPr>
          <w:i/>
        </w:rPr>
        <w:t>N</w:t>
      </w:r>
      <w:r w:rsidR="00A9546A" w:rsidRPr="008B22A2">
        <w:rPr>
          <w:i/>
          <w:vertAlign w:val="subscript"/>
        </w:rPr>
        <w:t>e</w:t>
      </w:r>
      <w:r w:rsidR="007C112F">
        <w:t xml:space="preserve"> in the Mixed model was calculated each generation using PWOP</w:t>
      </w:r>
      <w:r w:rsidR="008F337E">
        <w:t xml:space="preserve">. </w:t>
      </w:r>
      <w:r w:rsidR="007C112F">
        <w:t xml:space="preserve"> </w:t>
      </w:r>
      <w:r w:rsidR="009A3683">
        <w:t xml:space="preserve">PWOP effective size was calculated separately for each sex </w:t>
      </w:r>
      <w:r w:rsidR="006E2E16">
        <w:t>(</w:t>
      </w:r>
      <w:r w:rsidR="006E2E16" w:rsidRPr="006E2E16">
        <w:rPr>
          <w:i/>
        </w:rPr>
        <w:t>N</w:t>
      </w:r>
      <w:r w:rsidR="006E2E16" w:rsidRPr="006E2E16">
        <w:rPr>
          <w:i/>
          <w:vertAlign w:val="subscript"/>
        </w:rPr>
        <w:t>e</w:t>
      </w:r>
      <w:r w:rsidR="006E2E16">
        <w:rPr>
          <w:i/>
          <w:vertAlign w:val="subscript"/>
        </w:rPr>
        <w:t>M</w:t>
      </w:r>
      <w:r w:rsidR="006E2E16">
        <w:t xml:space="preserve">, </w:t>
      </w:r>
      <w:r w:rsidR="006E2E16" w:rsidRPr="006E2E16">
        <w:rPr>
          <w:i/>
        </w:rPr>
        <w:t>N</w:t>
      </w:r>
      <w:r w:rsidR="006E2E16" w:rsidRPr="006E2E16">
        <w:rPr>
          <w:i/>
          <w:vertAlign w:val="subscript"/>
        </w:rPr>
        <w:t>e</w:t>
      </w:r>
      <w:r w:rsidR="006E2E16">
        <w:rPr>
          <w:i/>
          <w:vertAlign w:val="subscript"/>
        </w:rPr>
        <w:t>F</w:t>
      </w:r>
      <w:r w:rsidR="006E2E16">
        <w:t xml:space="preserve">) </w:t>
      </w:r>
      <w:r w:rsidR="009A3683">
        <w:t xml:space="preserve">and the overall </w:t>
      </w:r>
      <w:r w:rsidR="00A9546A" w:rsidRPr="008B22A2">
        <w:rPr>
          <w:i/>
        </w:rPr>
        <w:t>N</w:t>
      </w:r>
      <w:r w:rsidR="00A9546A" w:rsidRPr="008B22A2">
        <w:rPr>
          <w:i/>
          <w:vertAlign w:val="subscript"/>
        </w:rPr>
        <w:t>e</w:t>
      </w:r>
      <w:r w:rsidR="009A3683">
        <w:t xml:space="preserve"> was calculated as </w:t>
      </w:r>
      <w:r w:rsidR="00A9546A" w:rsidRPr="008B22A2">
        <w:rPr>
          <w:i/>
        </w:rPr>
        <w:t>N</w:t>
      </w:r>
      <w:r w:rsidR="00A9546A" w:rsidRPr="008B22A2">
        <w:rPr>
          <w:i/>
          <w:vertAlign w:val="subscript"/>
        </w:rPr>
        <w:t>e</w:t>
      </w:r>
      <w:r w:rsidR="009A3683">
        <w:t xml:space="preserve"> = 4</w:t>
      </w:r>
      <w:r w:rsidR="006E2E16" w:rsidRPr="006E2E16">
        <w:rPr>
          <w:i/>
        </w:rPr>
        <w:t>N</w:t>
      </w:r>
      <w:r w:rsidR="006E2E16" w:rsidRPr="006E2E16">
        <w:rPr>
          <w:i/>
          <w:vertAlign w:val="subscript"/>
        </w:rPr>
        <w:t>eM</w:t>
      </w:r>
      <w:r w:rsidR="006E2E16" w:rsidRPr="006E2E16">
        <w:rPr>
          <w:i/>
        </w:rPr>
        <w:t>N</w:t>
      </w:r>
      <w:r w:rsidR="006E2E16" w:rsidRPr="006E2E16">
        <w:rPr>
          <w:i/>
          <w:vertAlign w:val="subscript"/>
        </w:rPr>
        <w:t>eF</w:t>
      </w:r>
      <w:r w:rsidR="009A3683">
        <w:t>/(</w:t>
      </w:r>
      <w:r w:rsidR="006E2E16" w:rsidRPr="006E2E16">
        <w:rPr>
          <w:i/>
        </w:rPr>
        <w:t>N</w:t>
      </w:r>
      <w:r w:rsidR="006E2E16" w:rsidRPr="006E2E16">
        <w:rPr>
          <w:i/>
          <w:vertAlign w:val="subscript"/>
        </w:rPr>
        <w:t>eM</w:t>
      </w:r>
      <w:r w:rsidR="006E2E16">
        <w:t>+</w:t>
      </w:r>
      <w:r w:rsidR="006E2E16" w:rsidRPr="006E2E16">
        <w:rPr>
          <w:i/>
        </w:rPr>
        <w:t>N</w:t>
      </w:r>
      <w:r w:rsidR="006E2E16" w:rsidRPr="006E2E16">
        <w:rPr>
          <w:i/>
          <w:vertAlign w:val="subscript"/>
        </w:rPr>
        <w:t>eF</w:t>
      </w:r>
      <w:r w:rsidR="009A3683">
        <w:t xml:space="preserve">) (Wright 1938).  </w:t>
      </w:r>
      <w:r w:rsidR="003520CD">
        <w:t xml:space="preserve">PWOP was </w:t>
      </w:r>
      <w:r w:rsidR="009A3683">
        <w:t xml:space="preserve">also used to track the realized effective number of parents that produced the family-correlated (non-random) samples generated under the Monogamy and Random Mating models.  </w:t>
      </w:r>
    </w:p>
    <w:p w14:paraId="71E4C1DE" w14:textId="77777777" w:rsidR="007C112F" w:rsidRDefault="00A9546A" w:rsidP="00DF53E6">
      <w:pPr>
        <w:pStyle w:val="NormalWeb"/>
        <w:spacing w:before="0" w:beforeAutospacing="0" w:after="0" w:afterAutospacing="0"/>
        <w:ind w:firstLine="720"/>
      </w:pPr>
      <w:r>
        <w:lastRenderedPageBreak/>
        <w:t xml:space="preserve">For each sample, </w:t>
      </w:r>
      <w:r w:rsidRPr="008B22A2">
        <w:rPr>
          <w:i/>
        </w:rPr>
        <w:t>N</w:t>
      </w:r>
      <w:r w:rsidRPr="008B22A2">
        <w:rPr>
          <w:i/>
          <w:vertAlign w:val="subscript"/>
        </w:rPr>
        <w:t>e</w:t>
      </w:r>
      <w:r>
        <w:t xml:space="preserve"> was estimated using the linkage disequilibrium (LD) method (Waples and Do 2008), and an overall harmonic mean </w:t>
      </w:r>
      <w:r w:rsidR="006E2E16" w:rsidRPr="00A9546A">
        <w:rPr>
          <w:position w:val="-10"/>
        </w:rPr>
        <w:object w:dxaOrig="320" w:dyaOrig="360" w14:anchorId="21B2F647">
          <v:shape id="_x0000_i1043" type="#_x0000_t75" style="width:15.3pt;height:18.4pt" o:ole="" filled="t">
            <v:fill color2="black"/>
            <v:imagedata r:id="rId48" o:title=""/>
          </v:shape>
          <o:OLEObject Type="Embed" ProgID="Equation.3" ShapeID="_x0000_i1043" DrawAspect="Content" ObjectID="_1410916095" r:id="rId49"/>
        </w:object>
      </w:r>
      <w:r>
        <w:t xml:space="preserve"> was calculated across all replicates.</w:t>
      </w:r>
      <w:r w:rsidR="008F337E">
        <w:t xml:space="preserve"> </w:t>
      </w:r>
      <w:r w:rsidR="00D20196">
        <w:t xml:space="preserve">Alleles with frequencies &lt; 0.05 were excluded. </w:t>
      </w:r>
      <w:r w:rsidR="008F337E">
        <w:t xml:space="preserve"> In addition, RMSE of 1/</w:t>
      </w:r>
      <w:r w:rsidR="008F337E" w:rsidRPr="00A9546A">
        <w:rPr>
          <w:position w:val="-10"/>
        </w:rPr>
        <w:object w:dxaOrig="320" w:dyaOrig="360" w14:anchorId="699EBCAF">
          <v:shape id="_x0000_i1044" type="#_x0000_t75" style="width:15.3pt;height:18.4pt" o:ole="" filled="t">
            <v:fill color2="black"/>
            <v:imagedata r:id="rId50" o:title=""/>
          </v:shape>
          <o:OLEObject Type="Embed" ProgID="Equation.3" ShapeID="_x0000_i1044" DrawAspect="Content" ObjectID="_1410916096" r:id="rId51"/>
        </w:object>
      </w:r>
      <w:r w:rsidR="008F337E">
        <w:t xml:space="preserve"> was calculated as described above for </w:t>
      </w:r>
      <w:r w:rsidR="008F337E" w:rsidRPr="0029298C">
        <w:rPr>
          <w:position w:val="-4"/>
        </w:rPr>
        <w:object w:dxaOrig="220" w:dyaOrig="300" w14:anchorId="09B97CF0">
          <v:shape id="_x0000_i1045" type="#_x0000_t75" style="width:9.95pt;height:16.1pt" o:ole="" filled="t">
            <v:fill color2="black"/>
            <v:imagedata r:id="rId52" o:title=""/>
          </v:shape>
          <o:OLEObject Type="Embed" ProgID="Equation.3" ShapeID="_x0000_i1045" DrawAspect="Content" ObjectID="_1410916097" r:id="rId53"/>
        </w:object>
      </w:r>
      <w:r w:rsidR="008F337E">
        <w:t xml:space="preserve">, and results were used to calculate a relative RMSE of estimates of effective </w:t>
      </w:r>
      <w:commentRangeStart w:id="47"/>
      <w:r w:rsidR="008F337E">
        <w:t>size</w:t>
      </w:r>
      <w:commentRangeEnd w:id="47"/>
      <w:r w:rsidR="00E27298">
        <w:rPr>
          <w:rStyle w:val="CommentReference"/>
          <w:rFonts w:cs="Lucida Grande"/>
        </w:rPr>
        <w:commentReference w:id="47"/>
      </w:r>
      <w:r w:rsidR="008F337E">
        <w:t>.</w:t>
      </w:r>
    </w:p>
    <w:p w14:paraId="6FEE4680" w14:textId="77777777" w:rsidR="00D20196" w:rsidRDefault="00D20196" w:rsidP="00DF53E6">
      <w:pPr>
        <w:rPr>
          <w:rFonts w:cs="Times New Roman"/>
          <w:b/>
          <w:sz w:val="28"/>
          <w:szCs w:val="24"/>
        </w:rPr>
      </w:pPr>
    </w:p>
    <w:p w14:paraId="23138939" w14:textId="77777777" w:rsidR="00AE0D07" w:rsidRDefault="00AE0D07" w:rsidP="00DF53E6">
      <w:pPr>
        <w:rPr>
          <w:rFonts w:cs="Times New Roman"/>
          <w:b/>
          <w:sz w:val="28"/>
          <w:szCs w:val="24"/>
        </w:rPr>
      </w:pPr>
    </w:p>
    <w:p w14:paraId="3F8418C3" w14:textId="77777777" w:rsidR="001A3CF6" w:rsidRPr="0029298C" w:rsidRDefault="001A3CF6" w:rsidP="00DF53E6">
      <w:pPr>
        <w:pStyle w:val="NormalWeb"/>
        <w:spacing w:before="0" w:beforeAutospacing="0" w:after="0" w:afterAutospacing="0"/>
        <w:rPr>
          <w:b/>
          <w:sz w:val="28"/>
        </w:rPr>
      </w:pPr>
      <w:r w:rsidRPr="0029298C">
        <w:rPr>
          <w:b/>
          <w:sz w:val="28"/>
        </w:rPr>
        <w:t>Results</w:t>
      </w:r>
    </w:p>
    <w:p w14:paraId="49B6CE80" w14:textId="77777777" w:rsidR="00C7635B" w:rsidRDefault="00C7635B" w:rsidP="00DF53E6">
      <w:pPr>
        <w:pStyle w:val="NormalWeb"/>
        <w:spacing w:before="0" w:beforeAutospacing="0" w:after="0" w:afterAutospacing="0"/>
      </w:pPr>
    </w:p>
    <w:p w14:paraId="051CE04B" w14:textId="47CB2C20" w:rsidR="00F63154" w:rsidRDefault="00F63154" w:rsidP="00DF53E6">
      <w:pPr>
        <w:pStyle w:val="NormalWeb"/>
        <w:spacing w:before="0" w:beforeAutospacing="0" w:after="0" w:afterAutospacing="0"/>
      </w:pPr>
      <w:r>
        <w:t xml:space="preserve">Results are summarized in Figures </w:t>
      </w:r>
      <w:r w:rsidR="008971F7">
        <w:t>1-</w:t>
      </w:r>
      <w:r w:rsidR="00006E4A">
        <w:t xml:space="preserve">6 </w:t>
      </w:r>
      <w:r w:rsidR="00721598">
        <w:t xml:space="preserve">and </w:t>
      </w:r>
      <w:r w:rsidR="008971F7">
        <w:t>S1-S</w:t>
      </w:r>
      <w:r w:rsidR="00006E4A">
        <w:t>5</w:t>
      </w:r>
      <w:r>
        <w:t xml:space="preserve">; see Table S1 </w:t>
      </w:r>
      <w:r w:rsidR="00D20196">
        <w:t xml:space="preserve">(under construction) </w:t>
      </w:r>
      <w:r>
        <w:t>for more details.</w:t>
      </w:r>
    </w:p>
    <w:p w14:paraId="3FD53DEA" w14:textId="77777777" w:rsidR="00F63154" w:rsidRDefault="00F63154" w:rsidP="00DF53E6">
      <w:pPr>
        <w:pStyle w:val="NormalWeb"/>
        <w:spacing w:before="0" w:beforeAutospacing="0" w:after="0" w:afterAutospacing="0"/>
      </w:pPr>
    </w:p>
    <w:p w14:paraId="72B51B56" w14:textId="77777777" w:rsidR="00721598" w:rsidRPr="00C67A41" w:rsidRDefault="00721598" w:rsidP="00DF53E6">
      <w:pPr>
        <w:pStyle w:val="NormalWeb"/>
        <w:spacing w:before="0" w:beforeAutospacing="0" w:after="0" w:afterAutospacing="0"/>
        <w:rPr>
          <w:i/>
        </w:rPr>
      </w:pPr>
      <w:r w:rsidRPr="00C67A41">
        <w:rPr>
          <w:i/>
        </w:rPr>
        <w:t>Sibling frequency</w:t>
      </w:r>
      <w:r w:rsidR="00C67A41" w:rsidRPr="00C67A41">
        <w:rPr>
          <w:i/>
        </w:rPr>
        <w:t xml:space="preserve"> and family size</w:t>
      </w:r>
    </w:p>
    <w:p w14:paraId="28E6B093" w14:textId="77777777" w:rsidR="00721598" w:rsidRDefault="00721598" w:rsidP="00DF53E6">
      <w:pPr>
        <w:pStyle w:val="NormalWeb"/>
        <w:spacing w:before="0" w:beforeAutospacing="0" w:after="0" w:afterAutospacing="0"/>
      </w:pPr>
      <w:r>
        <w:tab/>
        <w:t>Observed frequency of siblings in the samples agreed closely with those expected from Equation 2 (Figure S</w:t>
      </w:r>
      <w:r w:rsidR="002E54C5">
        <w:t>1</w:t>
      </w:r>
      <w:r>
        <w:t xml:space="preserve">).  Although expected overall frequencies of siblings depend only on realized </w:t>
      </w:r>
      <w:r w:rsidR="005E6642" w:rsidRPr="008B22A2">
        <w:rPr>
          <w:i/>
        </w:rPr>
        <w:t>N</w:t>
      </w:r>
      <w:r w:rsidR="005E6642" w:rsidRPr="008B22A2">
        <w:rPr>
          <w:i/>
          <w:vertAlign w:val="subscript"/>
        </w:rPr>
        <w:t>e</w:t>
      </w:r>
      <w:r>
        <w:t>, the mix of full and half siblings depends on the mating system</w:t>
      </w:r>
      <w:r w:rsidR="006646D7">
        <w:t xml:space="preserve"> and the type of samples</w:t>
      </w:r>
      <w:r>
        <w:t xml:space="preserve">.  Furthermore, the distribution of family sizes in the sample depends strongly on the sample size.  Both random and family-correlated samples showed a strong, positive relationship between maximum family size and the ratio </w:t>
      </w:r>
      <w:r w:rsidRPr="005E6642">
        <w:rPr>
          <w:i/>
        </w:rPr>
        <w:t>S/</w:t>
      </w:r>
      <w:r w:rsidR="005E6642" w:rsidRPr="008B22A2">
        <w:rPr>
          <w:i/>
        </w:rPr>
        <w:t>N</w:t>
      </w:r>
      <w:r w:rsidR="005E6642" w:rsidRPr="008B22A2">
        <w:rPr>
          <w:i/>
          <w:vertAlign w:val="subscript"/>
        </w:rPr>
        <w:t>e</w:t>
      </w:r>
      <w:r>
        <w:t xml:space="preserve"> (Figure </w:t>
      </w:r>
      <w:r w:rsidR="002E54C5">
        <w:t>1</w:t>
      </w:r>
      <w:r>
        <w:t xml:space="preserve">).  For the same </w:t>
      </w:r>
      <w:r w:rsidR="005E6642" w:rsidRPr="005E6642">
        <w:rPr>
          <w:i/>
        </w:rPr>
        <w:t>S/</w:t>
      </w:r>
      <w:r w:rsidR="005E6642" w:rsidRPr="008B22A2">
        <w:rPr>
          <w:i/>
        </w:rPr>
        <w:t>N</w:t>
      </w:r>
      <w:r w:rsidR="005E6642" w:rsidRPr="008B22A2">
        <w:rPr>
          <w:i/>
          <w:vertAlign w:val="subscript"/>
        </w:rPr>
        <w:t>e</w:t>
      </w:r>
      <w:r>
        <w:t>, random samples have consistently smaller maximum family sizes.  However, a random sample for a scenario in which sample size is large compared to effective size can</w:t>
      </w:r>
      <w:r w:rsidR="00C67A41">
        <w:t xml:space="preserve"> have large</w:t>
      </w:r>
      <w:r w:rsidR="006646D7">
        <w:t>r</w:t>
      </w:r>
      <w:r w:rsidR="00C67A41">
        <w:t xml:space="preserve"> family sizes</w:t>
      </w:r>
      <w:r w:rsidR="006646D7">
        <w:t xml:space="preserve"> than are found in some non-random samples</w:t>
      </w:r>
      <w:r w:rsidR="00C67A41">
        <w:t>.</w:t>
      </w:r>
      <w:r w:rsidR="008D191D">
        <w:t xml:space="preserve">  Frequencies of full and half siblings in the complete samples for the three mating models  are shown in Figure S2.</w:t>
      </w:r>
    </w:p>
    <w:p w14:paraId="3510B478" w14:textId="77777777" w:rsidR="00C67A41" w:rsidRDefault="00C67A41" w:rsidP="00DF53E6">
      <w:pPr>
        <w:pStyle w:val="NormalWeb"/>
        <w:spacing w:before="0" w:beforeAutospacing="0" w:after="0" w:afterAutospacing="0"/>
      </w:pPr>
    </w:p>
    <w:p w14:paraId="5CE83ADB" w14:textId="77777777" w:rsidR="00C67A41" w:rsidRPr="00C67A41" w:rsidRDefault="00C67A41" w:rsidP="00DF53E6">
      <w:pPr>
        <w:pStyle w:val="NormalWeb"/>
        <w:spacing w:before="0" w:beforeAutospacing="0" w:after="0" w:afterAutospacing="0"/>
        <w:rPr>
          <w:i/>
        </w:rPr>
      </w:pPr>
      <w:r w:rsidRPr="00C67A41">
        <w:rPr>
          <w:i/>
        </w:rPr>
        <w:t>Reduced sample sizes</w:t>
      </w:r>
    </w:p>
    <w:p w14:paraId="5426C68A" w14:textId="1945BBFB" w:rsidR="00C67A41" w:rsidRDefault="00C67A41" w:rsidP="00DF53E6">
      <w:pPr>
        <w:pStyle w:val="NormalWeb"/>
        <w:spacing w:before="0" w:beforeAutospacing="0" w:after="0" w:afterAutospacing="0"/>
      </w:pPr>
      <w:r>
        <w:tab/>
        <w:t>100% sibling exclusion re</w:t>
      </w:r>
      <w:r w:rsidR="006646D7">
        <w:t>duced the final sample size by up to 9</w:t>
      </w:r>
      <w:r>
        <w:t xml:space="preserve">0% or more when </w:t>
      </w:r>
      <w:r w:rsidRPr="005E6642">
        <w:rPr>
          <w:i/>
        </w:rPr>
        <w:t>S</w:t>
      </w:r>
      <w:r>
        <w:t xml:space="preserve"> was larger than </w:t>
      </w:r>
      <w:r w:rsidR="00C0670E" w:rsidRPr="00C0670E">
        <w:rPr>
          <w:i/>
        </w:rPr>
        <w:t>N</w:t>
      </w:r>
      <w:r w:rsidR="00C0670E" w:rsidRPr="00C0670E">
        <w:rPr>
          <w:i/>
          <w:vertAlign w:val="subscript"/>
        </w:rPr>
        <w:t>e</w:t>
      </w:r>
      <w:r>
        <w:t xml:space="preserve"> and all siblings were excluded (e.g., Scenarios </w:t>
      </w:r>
      <w:r w:rsidR="00EC0D89">
        <w:t>J</w:t>
      </w:r>
      <w:r>
        <w:t xml:space="preserve"> and </w:t>
      </w:r>
      <w:r w:rsidR="00EC0D89">
        <w:t>H</w:t>
      </w:r>
      <w:r>
        <w:t xml:space="preserve">; Figure </w:t>
      </w:r>
      <w:r w:rsidR="002E54C5">
        <w:t>2</w:t>
      </w:r>
      <w:r>
        <w:t>).  At the other extreme, i</w:t>
      </w:r>
      <w:r w:rsidR="00EC0D89">
        <w:t xml:space="preserve">n some scenarios with very small </w:t>
      </w:r>
      <w:r w:rsidR="005E6642" w:rsidRPr="005E6642">
        <w:rPr>
          <w:i/>
        </w:rPr>
        <w:t>S/</w:t>
      </w:r>
      <w:r w:rsidR="005E6642" w:rsidRPr="008B22A2">
        <w:rPr>
          <w:i/>
        </w:rPr>
        <w:t>N</w:t>
      </w:r>
      <w:r w:rsidR="005E6642" w:rsidRPr="008B22A2">
        <w:rPr>
          <w:i/>
          <w:vertAlign w:val="subscript"/>
        </w:rPr>
        <w:t>e</w:t>
      </w:r>
      <w:r>
        <w:t xml:space="preserve"> </w:t>
      </w:r>
      <w:r w:rsidR="00EC0D89">
        <w:t>and/or exclusion onl</w:t>
      </w:r>
      <w:r>
        <w:t xml:space="preserve">y </w:t>
      </w:r>
      <w:r w:rsidR="00EC0D89">
        <w:t xml:space="preserve">of </w:t>
      </w:r>
      <w:r>
        <w:t>full siblings</w:t>
      </w:r>
      <w:r w:rsidR="00EC0D89">
        <w:t xml:space="preserve"> (e.g., Scenario S; Figure 2), </w:t>
      </w:r>
      <w:r w:rsidR="001A798D">
        <w:t xml:space="preserve">the final sample sizes were reduced by </w:t>
      </w:r>
      <w:r w:rsidR="00EC0D89">
        <w:t>less than 1</w:t>
      </w:r>
      <w:r w:rsidR="001A798D">
        <w:t xml:space="preserve">0%.  </w:t>
      </w:r>
      <w:r w:rsidR="0023679F">
        <w:t>P</w:t>
      </w:r>
      <w:r w:rsidR="001A798D">
        <w:t>artial removal of siblings had predictably intermediate consequences for sample size.</w:t>
      </w:r>
    </w:p>
    <w:p w14:paraId="6E9B73F2" w14:textId="77777777" w:rsidR="00721598" w:rsidRDefault="00721598" w:rsidP="00DF53E6">
      <w:pPr>
        <w:pStyle w:val="NormalWeb"/>
        <w:spacing w:before="0" w:beforeAutospacing="0" w:after="0" w:afterAutospacing="0"/>
      </w:pPr>
    </w:p>
    <w:p w14:paraId="5CBC069F" w14:textId="77777777" w:rsidR="00F60C5C" w:rsidRPr="00F60C5C" w:rsidRDefault="00D736DF" w:rsidP="00DF53E6">
      <w:pPr>
        <w:pStyle w:val="NormalWeb"/>
        <w:spacing w:before="0" w:beforeAutospacing="0" w:after="0" w:afterAutospacing="0"/>
        <w:rPr>
          <w:i/>
        </w:rPr>
      </w:pPr>
      <w:r>
        <w:rPr>
          <w:i/>
        </w:rPr>
        <w:t>Allele frequency</w:t>
      </w:r>
    </w:p>
    <w:p w14:paraId="3456D768" w14:textId="7AE19928" w:rsidR="00F60C5C" w:rsidRDefault="00F60C5C" w:rsidP="00DF53E6">
      <w:pPr>
        <w:pStyle w:val="NormalWeb"/>
        <w:spacing w:before="0" w:beforeAutospacing="0" w:after="0" w:afterAutospacing="0"/>
        <w:ind w:firstLine="720"/>
      </w:pPr>
      <w:r>
        <w:t xml:space="preserve">Removing siblings from random samples of progeny </w:t>
      </w:r>
      <w:r w:rsidR="00A730BF">
        <w:t xml:space="preserve">generally </w:t>
      </w:r>
      <w:r>
        <w:t xml:space="preserve">reduced precision, such that RMSE of </w:t>
      </w:r>
      <w:r w:rsidR="00B32509" w:rsidRPr="005A14DA">
        <w:rPr>
          <w:position w:val="-4"/>
        </w:rPr>
        <w:object w:dxaOrig="220" w:dyaOrig="300" w14:anchorId="2BFAC43A">
          <v:shape id="_x0000_i1046" type="#_x0000_t75" style="width:9.95pt;height:16.1pt" o:ole="" filled="t">
            <v:fill color2="black"/>
            <v:imagedata r:id="rId54" o:title=""/>
          </v:shape>
          <o:OLEObject Type="Embed" ProgID="Equation.3" ShapeID="_x0000_i1046" DrawAspect="Content" ObjectID="_1410916098" r:id="rId55"/>
        </w:object>
      </w:r>
      <w:r>
        <w:t xml:space="preserve"> was higher after sibling removal than it was for the full dataset (Figure </w:t>
      </w:r>
      <w:r w:rsidR="002E54C5">
        <w:t>3</w:t>
      </w:r>
      <w:r>
        <w:t xml:space="preserve">, top).  This effect was non-linear, </w:t>
      </w:r>
      <w:r w:rsidR="009F64F3">
        <w:t>with RMSE rising fast</w:t>
      </w:r>
      <w:r w:rsidR="00DD7FEF">
        <w:t>er</w:t>
      </w:r>
      <w:r w:rsidR="009F64F3">
        <w:t xml:space="preserve"> </w:t>
      </w:r>
      <w:r>
        <w:t xml:space="preserve">for high levels of sibling removal.  With 100% sibling removal, RMSE of </w:t>
      </w:r>
      <w:r w:rsidR="005A14DA" w:rsidRPr="005A14DA">
        <w:rPr>
          <w:position w:val="-4"/>
        </w:rPr>
        <w:object w:dxaOrig="220" w:dyaOrig="300" w14:anchorId="4E46B205">
          <v:shape id="_x0000_i1047" type="#_x0000_t75" style="width:9.95pt;height:16.1pt" o:ole="" filled="t">
            <v:fill color2="black"/>
            <v:imagedata r:id="rId56" o:title=""/>
          </v:shape>
          <o:OLEObject Type="Embed" ProgID="Equation.3" ShapeID="_x0000_i1047" DrawAspect="Content" ObjectID="_1410916099" r:id="rId57"/>
        </w:object>
      </w:r>
      <w:r w:rsidR="00EE3273">
        <w:t xml:space="preserve"> </w:t>
      </w:r>
      <w:r w:rsidR="00C5165E">
        <w:t>could be over twice</w:t>
      </w:r>
      <w:r w:rsidR="00EE3273">
        <w:t xml:space="preserve"> as large as for the </w:t>
      </w:r>
      <w:r w:rsidR="009F64F3">
        <w:t xml:space="preserve">unpurged </w:t>
      </w:r>
      <w:r w:rsidR="00EE3273">
        <w:t xml:space="preserve">dataset.  </w:t>
      </w:r>
      <w:r w:rsidR="00B97024">
        <w:t xml:space="preserve">In some scenarios, RMSE of </w:t>
      </w:r>
      <w:r w:rsidR="00B97024" w:rsidRPr="005A14DA">
        <w:rPr>
          <w:position w:val="-4"/>
        </w:rPr>
        <w:object w:dxaOrig="220" w:dyaOrig="300" w14:anchorId="09285890">
          <v:shape id="_x0000_i1048" type="#_x0000_t75" style="width:9.95pt;height:16.1pt" o:ole="" filled="t">
            <v:fill color2="black"/>
            <v:imagedata r:id="rId58" o:title=""/>
          </v:shape>
          <o:OLEObject Type="Embed" ProgID="Equation.3" ShapeID="_x0000_i1048" DrawAspect="Content" ObjectID="_1410916100" r:id="rId59"/>
        </w:object>
      </w:r>
      <w:r w:rsidR="00B97024">
        <w:t xml:space="preserve"> increased only very slightly with removal of siblings.  This occurred when few </w:t>
      </w:r>
      <w:r w:rsidR="00061C61">
        <w:t>siblings were produced in the first place (</w:t>
      </w:r>
      <w:r w:rsidR="00B97024">
        <w:t>Scenario G) or most s</w:t>
      </w:r>
      <w:r w:rsidR="00B67E93">
        <w:t>iblings were half-</w:t>
      </w:r>
      <w:r w:rsidR="00B97024">
        <w:t>s</w:t>
      </w:r>
      <w:del w:id="48" w:author="Eric Anderson" w:date="2016-10-04T03:56:00Z">
        <w:r w:rsidR="00B97024" w:rsidDel="00AE7C79">
          <w:delText>b</w:delText>
        </w:r>
      </w:del>
      <w:r w:rsidR="00B97024">
        <w:t>i</w:t>
      </w:r>
      <w:ins w:id="49" w:author="Eric Anderson" w:date="2016-10-04T03:56:00Z">
        <w:r w:rsidR="00AE7C79">
          <w:t>b</w:t>
        </w:r>
      </w:ins>
      <w:r w:rsidR="00B97024">
        <w:t>lings but only full siblings were removed  (</w:t>
      </w:r>
      <w:r w:rsidR="00EE3273">
        <w:t xml:space="preserve">Scenario </w:t>
      </w:r>
      <w:r w:rsidR="004C4D62">
        <w:t>F</w:t>
      </w:r>
      <w:r w:rsidR="00B97024">
        <w:t>), but also in some mixed-mating scenarios (e.g., Scenario I) where sampling was random but many siblings were produced.</w:t>
      </w:r>
      <w:r w:rsidR="004C4D62">
        <w:t xml:space="preserve"> </w:t>
      </w:r>
      <w:r w:rsidR="00A730BF">
        <w:t xml:space="preserve">In one extreme scenario using the Mixed Mating model (Scenario Y), where probability that a  chosen pair of parents would be allowed to produce multiple offspring was low (α = 0.1) but if they were lucky family size could be as high as 30, RMSE of </w:t>
      </w:r>
      <w:r w:rsidR="00A730BF" w:rsidRPr="005A14DA">
        <w:rPr>
          <w:position w:val="-4"/>
        </w:rPr>
        <w:object w:dxaOrig="220" w:dyaOrig="300" w14:anchorId="0C83DBC3">
          <v:shape id="_x0000_i1049" type="#_x0000_t75" style="width:9.95pt;height:16.1pt" o:ole="" filled="t">
            <v:fill color2="black"/>
            <v:imagedata r:id="rId60" o:title=""/>
          </v:shape>
          <o:OLEObject Type="Embed" ProgID="Equation.3" ShapeID="_x0000_i1049" DrawAspect="Content" ObjectID="_1410916101" r:id="rId61"/>
        </w:object>
      </w:r>
      <w:r w:rsidR="00A730BF">
        <w:t xml:space="preserve"> dropped by 30% with removal of all siblings</w:t>
      </w:r>
      <w:r w:rsidR="00135006">
        <w:t xml:space="preserve"> (Figure 3, top)</w:t>
      </w:r>
      <w:r w:rsidR="00A730BF">
        <w:t xml:space="preserve">. </w:t>
      </w:r>
    </w:p>
    <w:p w14:paraId="02927BDD" w14:textId="77777777" w:rsidR="00F60C5C" w:rsidRDefault="00EC7D4C" w:rsidP="00DF53E6">
      <w:pPr>
        <w:pStyle w:val="NormalWeb"/>
        <w:spacing w:before="0" w:beforeAutospacing="0" w:after="0" w:afterAutospacing="0"/>
      </w:pPr>
      <w:r>
        <w:lastRenderedPageBreak/>
        <w:tab/>
        <w:t xml:space="preserve">Surprisingly, the same patterns were found in </w:t>
      </w:r>
      <w:r w:rsidR="00C5165E">
        <w:t>most</w:t>
      </w:r>
      <w:r>
        <w:t xml:space="preserve"> scenarios </w:t>
      </w:r>
      <w:r w:rsidR="006B5F87">
        <w:t>with</w:t>
      </w:r>
      <w:r>
        <w:t xml:space="preserve"> non-random samples:  removing siblings increased RMSE </w:t>
      </w:r>
      <w:r w:rsidR="00C5165E">
        <w:t>(</w:t>
      </w:r>
      <w:r w:rsidR="00C5165E" w:rsidRPr="00C5165E">
        <w:t xml:space="preserve">by up to </w:t>
      </w:r>
      <w:r w:rsidR="005F58A5">
        <w:t>~</w:t>
      </w:r>
      <w:r w:rsidR="00C5165E" w:rsidRPr="00C5165E">
        <w:t>50%</w:t>
      </w:r>
      <w:r w:rsidR="00C5165E">
        <w:t>)</w:t>
      </w:r>
      <w:r w:rsidR="00C5165E" w:rsidRPr="00C5165E">
        <w:t xml:space="preserve"> </w:t>
      </w:r>
      <w:r>
        <w:t xml:space="preserve">and reduced precision compared to the full samples (Figure </w:t>
      </w:r>
      <w:r w:rsidR="005F58A5">
        <w:t>4</w:t>
      </w:r>
      <w:r>
        <w:t xml:space="preserve">, </w:t>
      </w:r>
      <w:r w:rsidR="005F58A5">
        <w:t>top</w:t>
      </w:r>
      <w:r>
        <w:t>).</w:t>
      </w:r>
      <w:r w:rsidR="00C5165E">
        <w:t xml:space="preserve">  In one case (Scenario Q, random mating with family-correlated sampling that primarily produced half siblings), removing 100% of the full siblings actually reduce</w:t>
      </w:r>
      <w:r w:rsidR="00352D45">
        <w:t xml:space="preserve">d </w:t>
      </w:r>
      <w:r w:rsidR="00352D45" w:rsidRPr="00352D45">
        <w:t xml:space="preserve">RMSE of </w:t>
      </w:r>
      <w:r w:rsidR="00352D45" w:rsidRPr="00352D45">
        <w:rPr>
          <w:position w:val="-4"/>
        </w:rPr>
        <w:object w:dxaOrig="220" w:dyaOrig="300" w14:anchorId="6BDA519E">
          <v:shape id="_x0000_i1050" type="#_x0000_t75" style="width:9.95pt;height:16.1pt" o:ole="" filled="t">
            <v:fill color2="black"/>
            <v:imagedata r:id="rId62" o:title=""/>
          </v:shape>
          <o:OLEObject Type="Embed" ProgID="Equation.3" ShapeID="_x0000_i1050" DrawAspect="Content" ObjectID="_1410916102" r:id="rId63"/>
        </w:object>
      </w:r>
      <w:r w:rsidR="00C5165E">
        <w:t xml:space="preserve"> by 3%.</w:t>
      </w:r>
    </w:p>
    <w:p w14:paraId="48A680E9" w14:textId="305E0EEE" w:rsidR="00410436" w:rsidRDefault="00DB1A82" w:rsidP="00DF53E6">
      <w:pPr>
        <w:pStyle w:val="NormalWeb"/>
        <w:spacing w:before="0" w:beforeAutospacing="0" w:after="0" w:afterAutospacing="0"/>
      </w:pPr>
      <w:r>
        <w:tab/>
        <w:t xml:space="preserve">In every scenario considered, regardless whether sampling was random or not, the </w:t>
      </w:r>
      <w:r w:rsidR="00135006">
        <w:t>ratio ESS/S* was &gt;</w:t>
      </w:r>
      <w:r>
        <w:t xml:space="preserve"> 1, indicating that </w:t>
      </w:r>
      <w:r w:rsidR="00135006">
        <w:t xml:space="preserve">effective sample size for sibling-reduced samples was larger than </w:t>
      </w:r>
      <w:r>
        <w:t>would be expected for random reductions of sample size of the same magnitude (Figure 5</w:t>
      </w:r>
      <w:r w:rsidR="00135006">
        <w:t>,</w:t>
      </w:r>
      <w:r>
        <w:t xml:space="preserve"> top).  </w:t>
      </w:r>
      <w:r w:rsidR="00135006">
        <w:t xml:space="preserve">However, with the exception of Scenario Y, the ratio </w:t>
      </w:r>
      <w:commentRangeStart w:id="50"/>
      <w:r w:rsidR="00135006">
        <w:t>ESS</w:t>
      </w:r>
      <w:commentRangeEnd w:id="50"/>
      <w:r w:rsidR="009E447F">
        <w:rPr>
          <w:rStyle w:val="CommentReference"/>
          <w:rFonts w:cs="Lucida Grande"/>
        </w:rPr>
        <w:commentReference w:id="50"/>
      </w:r>
      <w:r w:rsidR="00135006">
        <w:t xml:space="preserve">/S was &lt; 1, indicating that effective </w:t>
      </w:r>
      <w:r>
        <w:t xml:space="preserve">sample size </w:t>
      </w:r>
      <w:r w:rsidR="00135006">
        <w:t xml:space="preserve">after sibling removal was less than the original sample size (Figure 5, bottom).  </w:t>
      </w:r>
    </w:p>
    <w:p w14:paraId="5A9AB66C" w14:textId="3E3FCE72" w:rsidR="00BB65B3" w:rsidRPr="00BB65B3" w:rsidRDefault="00BB65B3" w:rsidP="00DF53E6">
      <w:pPr>
        <w:pStyle w:val="NormalWeb"/>
        <w:spacing w:before="0" w:beforeAutospacing="0" w:after="0" w:afterAutospacing="0"/>
        <w:rPr>
          <w:color w:val="FF0000"/>
        </w:rPr>
      </w:pPr>
      <w:r w:rsidRPr="00BB65B3">
        <w:rPr>
          <w:color w:val="FF0000"/>
        </w:rPr>
        <w:tab/>
      </w:r>
      <w:commentRangeStart w:id="51"/>
      <w:r w:rsidRPr="00BB65B3">
        <w:rPr>
          <w:color w:val="FF0000"/>
        </w:rPr>
        <w:t>[summarize results of BLUE and coho example here]</w:t>
      </w:r>
      <w:commentRangeEnd w:id="51"/>
      <w:r w:rsidR="00AE7C79">
        <w:rPr>
          <w:rStyle w:val="CommentReference"/>
          <w:rFonts w:cs="Lucida Grande"/>
        </w:rPr>
        <w:commentReference w:id="51"/>
      </w:r>
    </w:p>
    <w:p w14:paraId="36AC4A42" w14:textId="77777777" w:rsidR="00465C24" w:rsidRDefault="00465C24" w:rsidP="00DF53E6">
      <w:pPr>
        <w:pStyle w:val="NormalWeb"/>
        <w:spacing w:before="0" w:beforeAutospacing="0" w:after="0" w:afterAutospacing="0"/>
      </w:pPr>
    </w:p>
    <w:p w14:paraId="0AA987C4" w14:textId="77777777" w:rsidR="00465C24" w:rsidRPr="00465C24" w:rsidRDefault="00465C24" w:rsidP="00DF53E6">
      <w:pPr>
        <w:pStyle w:val="NormalWeb"/>
        <w:spacing w:before="0" w:beforeAutospacing="0" w:after="0" w:afterAutospacing="0"/>
        <w:rPr>
          <w:i/>
        </w:rPr>
      </w:pPr>
      <w:r w:rsidRPr="00465C24">
        <w:rPr>
          <w:i/>
        </w:rPr>
        <w:t>Population differentiation</w:t>
      </w:r>
    </w:p>
    <w:p w14:paraId="24CA301D" w14:textId="22696306" w:rsidR="00F60C5C" w:rsidRDefault="00465C24" w:rsidP="00DF53E6">
      <w:pPr>
        <w:pStyle w:val="NormalWeb"/>
        <w:spacing w:before="0" w:beforeAutospacing="0" w:after="0" w:afterAutospacing="0"/>
      </w:pPr>
      <w:r>
        <w:tab/>
        <w:t xml:space="preserve">Results for estimation of </w:t>
      </w:r>
      <w:r w:rsidR="00D736DF" w:rsidRPr="00D736DF">
        <w:rPr>
          <w:i/>
        </w:rPr>
        <w:t>F</w:t>
      </w:r>
      <w:r w:rsidR="00D736DF" w:rsidRPr="00D736DF">
        <w:rPr>
          <w:i/>
          <w:vertAlign w:val="subscript"/>
        </w:rPr>
        <w:t>ST</w:t>
      </w:r>
      <w:r>
        <w:t xml:space="preserve"> largely paralleled those for estimation of allele frequency:</w:t>
      </w:r>
      <w:r w:rsidR="006457DD">
        <w:t xml:space="preserve">  in </w:t>
      </w:r>
      <w:r w:rsidR="006575DC">
        <w:t>most</w:t>
      </w:r>
      <w:r w:rsidR="006457DD">
        <w:t xml:space="preserve"> scenarios with </w:t>
      </w:r>
      <w:r w:rsidR="006575DC">
        <w:t xml:space="preserve">both </w:t>
      </w:r>
      <w:r w:rsidR="006457DD">
        <w:t>random samples</w:t>
      </w:r>
      <w:r w:rsidR="006575DC">
        <w:t xml:space="preserve"> and </w:t>
      </w:r>
      <w:r w:rsidR="006457DD">
        <w:t xml:space="preserve">non-random samples, removing siblings increased RMSE of </w:t>
      </w:r>
      <w:r w:rsidR="00DE4F5D" w:rsidRPr="00E47F6D">
        <w:rPr>
          <w:position w:val="-10"/>
        </w:rPr>
        <w:object w:dxaOrig="400" w:dyaOrig="360" w14:anchorId="317A1B47">
          <v:shape id="_x0000_i1051" type="#_x0000_t75" style="width:19.9pt;height:19.15pt" o:ole="" filled="t">
            <v:fill color2="black"/>
            <v:imagedata r:id="rId64" o:title=""/>
          </v:shape>
          <o:OLEObject Type="Embed" ProgID="Equation.3" ShapeID="_x0000_i1051" DrawAspect="Content" ObjectID="_1410916103" r:id="rId65"/>
        </w:object>
      </w:r>
      <w:r w:rsidR="006457DD">
        <w:t xml:space="preserve"> (Figures 3 and 4, bottom).  Two differences </w:t>
      </w:r>
      <w:r w:rsidR="006B5F87">
        <w:t xml:space="preserve">in results for </w:t>
      </w:r>
      <w:r w:rsidR="00925E85" w:rsidRPr="005A14DA">
        <w:rPr>
          <w:position w:val="-4"/>
        </w:rPr>
        <w:object w:dxaOrig="220" w:dyaOrig="300" w14:anchorId="34753674">
          <v:shape id="_x0000_i1052" type="#_x0000_t75" style="width:9.95pt;height:16.1pt" o:ole="" filled="t">
            <v:fill color2="black"/>
            <v:imagedata r:id="rId66" o:title=""/>
          </v:shape>
          <o:OLEObject Type="Embed" ProgID="Equation.3" ShapeID="_x0000_i1052" DrawAspect="Content" ObjectID="_1410916104" r:id="rId67"/>
        </w:object>
      </w:r>
      <w:r w:rsidR="00925E85">
        <w:t xml:space="preserve"> </w:t>
      </w:r>
      <w:r w:rsidR="006B5F87">
        <w:t xml:space="preserve">and </w:t>
      </w:r>
      <w:r w:rsidR="006B5F87" w:rsidRPr="00E47F6D">
        <w:rPr>
          <w:position w:val="-10"/>
        </w:rPr>
        <w:object w:dxaOrig="400" w:dyaOrig="360" w14:anchorId="0FB6DACF">
          <v:shape id="_x0000_i1053" type="#_x0000_t75" style="width:19.9pt;height:19.15pt" o:ole="" filled="t">
            <v:fill color2="black"/>
            <v:imagedata r:id="rId68" o:title=""/>
          </v:shape>
          <o:OLEObject Type="Embed" ProgID="Equation.3" ShapeID="_x0000_i1053" DrawAspect="Content" ObjectID="_1410916105" r:id="rId69"/>
        </w:object>
      </w:r>
      <w:r w:rsidR="006B5F87">
        <w:t xml:space="preserve"> </w:t>
      </w:r>
      <w:r w:rsidR="006457DD">
        <w:t>are worth noting</w:t>
      </w:r>
      <w:r w:rsidR="006575DC">
        <w:t>, however</w:t>
      </w:r>
      <w:r w:rsidR="006457DD">
        <w:t xml:space="preserve">.  First, the effects were magnified for </w:t>
      </w:r>
      <w:r w:rsidR="00925E85" w:rsidRPr="00925E85">
        <w:rPr>
          <w:i/>
        </w:rPr>
        <w:t>F</w:t>
      </w:r>
      <w:r w:rsidR="00925E85" w:rsidRPr="00925E85">
        <w:rPr>
          <w:i/>
          <w:vertAlign w:val="subscript"/>
        </w:rPr>
        <w:t>ST</w:t>
      </w:r>
      <w:r w:rsidR="006457DD">
        <w:t>:  purging all siblings led to almost a 10-fold increase in RMSE for some scenarios with both random and non-random sampling.  Second, i</w:t>
      </w:r>
      <w:r w:rsidR="008F1AF3">
        <w:t>n</w:t>
      </w:r>
      <w:r w:rsidR="006457DD">
        <w:t xml:space="preserve"> some scenarios using the mixed or monogamy mating models, RMSE of </w:t>
      </w:r>
      <w:r w:rsidR="00DE4F5D" w:rsidRPr="00E47F6D">
        <w:rPr>
          <w:position w:val="-10"/>
        </w:rPr>
        <w:object w:dxaOrig="400" w:dyaOrig="360" w14:anchorId="74F4E26E">
          <v:shape id="_x0000_i1054" type="#_x0000_t75" style="width:19.9pt;height:19.15pt" o:ole="" filled="t">
            <v:fill color2="black"/>
            <v:imagedata r:id="rId70" o:title=""/>
          </v:shape>
          <o:OLEObject Type="Embed" ProgID="Equation.3" ShapeID="_x0000_i1054" DrawAspect="Content" ObjectID="_1410916106" r:id="rId71"/>
        </w:object>
      </w:r>
      <w:r w:rsidR="006457DD">
        <w:t xml:space="preserve"> was reduced when intermediate levels of siblings were removed.</w:t>
      </w:r>
      <w:r w:rsidR="00AB2AA1">
        <w:t xml:space="preserve">  </w:t>
      </w:r>
      <w:r w:rsidR="008F1AF3">
        <w:t xml:space="preserve">The best result occurred for </w:t>
      </w:r>
      <w:r w:rsidR="006575DC">
        <w:t xml:space="preserve">extreme </w:t>
      </w:r>
      <w:r w:rsidR="008F1AF3">
        <w:t xml:space="preserve">Scenario </w:t>
      </w:r>
      <w:r w:rsidR="006575DC">
        <w:t>Y noted above</w:t>
      </w:r>
      <w:r w:rsidR="008F1AF3">
        <w:t xml:space="preserve">, where RMSE of </w:t>
      </w:r>
      <w:r w:rsidR="00DE4F5D" w:rsidRPr="00E47F6D">
        <w:rPr>
          <w:position w:val="-10"/>
        </w:rPr>
        <w:object w:dxaOrig="400" w:dyaOrig="360" w14:anchorId="719F8EBE">
          <v:shape id="_x0000_i1055" type="#_x0000_t75" style="width:19.9pt;height:19.15pt" o:ole="" filled="t">
            <v:fill color2="black"/>
            <v:imagedata r:id="rId72" o:title=""/>
          </v:shape>
          <o:OLEObject Type="Embed" ProgID="Equation.3" ShapeID="_x0000_i1055" DrawAspect="Content" ObjectID="_1410916107" r:id="rId73"/>
        </w:object>
      </w:r>
      <w:r w:rsidR="008F1AF3">
        <w:t xml:space="preserve"> was reduced by </w:t>
      </w:r>
      <w:r w:rsidR="004A3BD5">
        <w:t>55-</w:t>
      </w:r>
      <w:r w:rsidR="006575DC">
        <w:t>6</w:t>
      </w:r>
      <w:r w:rsidR="008F1AF3">
        <w:t xml:space="preserve">0% when </w:t>
      </w:r>
      <w:r w:rsidR="004A3BD5">
        <w:t xml:space="preserve">50-75% of </w:t>
      </w:r>
      <w:r w:rsidR="008F1AF3">
        <w:t xml:space="preserve">siblings were removed.  However, </w:t>
      </w:r>
      <w:r w:rsidR="005419C9" w:rsidRPr="005419C9">
        <w:t xml:space="preserve">in this scenario </w:t>
      </w:r>
      <w:r w:rsidR="008F1AF3">
        <w:t xml:space="preserve">precision </w:t>
      </w:r>
      <w:r w:rsidR="004A3BD5" w:rsidRPr="004A3BD5">
        <w:t xml:space="preserve">of </w:t>
      </w:r>
      <w:r w:rsidR="004A3BD5" w:rsidRPr="004A3BD5">
        <w:rPr>
          <w:position w:val="-10"/>
        </w:rPr>
        <w:object w:dxaOrig="400" w:dyaOrig="360" w14:anchorId="454EF21A">
          <v:shape id="_x0000_i1056" type="#_x0000_t75" style="width:19.9pt;height:19.15pt" o:ole="" filled="t">
            <v:fill color2="black"/>
            <v:imagedata r:id="rId74" o:title=""/>
          </v:shape>
          <o:OLEObject Type="Embed" ProgID="Equation.3" ShapeID="_x0000_i1056" DrawAspect="Content" ObjectID="_1410916108" r:id="rId75"/>
        </w:object>
      </w:r>
      <w:r w:rsidR="008C11A9">
        <w:t xml:space="preserve">was reduced compared to that of the full sample </w:t>
      </w:r>
      <w:r w:rsidR="008F1AF3">
        <w:t xml:space="preserve">if </w:t>
      </w:r>
      <w:r w:rsidR="004A3BD5">
        <w:t>all</w:t>
      </w:r>
      <w:r w:rsidR="008C11A9">
        <w:t xml:space="preserve"> siblings </w:t>
      </w:r>
      <w:r w:rsidR="008F1AF3">
        <w:t xml:space="preserve">were removed.  </w:t>
      </w:r>
    </w:p>
    <w:p w14:paraId="7BA48E11" w14:textId="77777777" w:rsidR="00DE4F5D" w:rsidRDefault="00DE4F5D" w:rsidP="00DF53E6">
      <w:pPr>
        <w:pStyle w:val="NormalWeb"/>
        <w:spacing w:before="0" w:beforeAutospacing="0" w:after="0" w:afterAutospacing="0"/>
      </w:pPr>
    </w:p>
    <w:p w14:paraId="72EB1197" w14:textId="77777777" w:rsidR="00F60C5C" w:rsidRPr="00F60C5C" w:rsidRDefault="00F60C5C" w:rsidP="00DF53E6">
      <w:pPr>
        <w:pStyle w:val="NormalWeb"/>
        <w:spacing w:before="0" w:beforeAutospacing="0" w:after="0" w:afterAutospacing="0"/>
        <w:rPr>
          <w:i/>
        </w:rPr>
      </w:pPr>
      <w:r>
        <w:rPr>
          <w:i/>
        </w:rPr>
        <w:t xml:space="preserve">Effective </w:t>
      </w:r>
      <w:r w:rsidR="00D736DF">
        <w:rPr>
          <w:i/>
        </w:rPr>
        <w:t xml:space="preserve">population </w:t>
      </w:r>
      <w:r>
        <w:rPr>
          <w:i/>
        </w:rPr>
        <w:t>size</w:t>
      </w:r>
    </w:p>
    <w:p w14:paraId="36996079" w14:textId="5CF19441" w:rsidR="00EC7D4C" w:rsidRDefault="00C225E2" w:rsidP="00DF53E6">
      <w:pPr>
        <w:pStyle w:val="NormalWeb"/>
        <w:spacing w:before="0" w:beforeAutospacing="0" w:after="0" w:afterAutospacing="0"/>
        <w:ind w:firstLine="720"/>
      </w:pPr>
      <w:r>
        <w:t xml:space="preserve">Harmonic mean </w:t>
      </w:r>
      <w:r w:rsidR="00C06EEB" w:rsidRPr="00A9546A">
        <w:rPr>
          <w:position w:val="-10"/>
        </w:rPr>
        <w:object w:dxaOrig="320" w:dyaOrig="360" w14:anchorId="113407BC">
          <v:shape id="_x0000_i1057" type="#_x0000_t75" style="width:15.3pt;height:18.4pt" o:ole="" filled="t">
            <v:fill color2="black"/>
            <v:imagedata r:id="rId76" o:title=""/>
          </v:shape>
          <o:OLEObject Type="Embed" ProgID="Equation.3" ShapeID="_x0000_i1057" DrawAspect="Content" ObjectID="_1410916109" r:id="rId77"/>
        </w:object>
      </w:r>
      <w:r>
        <w:t xml:space="preserve"> calculated using PWOP closely tracked the theoretical true </w:t>
      </w:r>
      <w:r w:rsidR="005E6642" w:rsidRPr="008B22A2">
        <w:rPr>
          <w:i/>
        </w:rPr>
        <w:t>N</w:t>
      </w:r>
      <w:r w:rsidR="005E6642" w:rsidRPr="008B22A2">
        <w:rPr>
          <w:i/>
          <w:vertAlign w:val="subscript"/>
        </w:rPr>
        <w:t>e</w:t>
      </w:r>
      <w:r>
        <w:t xml:space="preserve"> in scenarios with random sampling and random mating or monogamy (Figure S</w:t>
      </w:r>
      <w:r w:rsidR="005B1B5F">
        <w:t>3</w:t>
      </w:r>
      <w:r>
        <w:t>).  In the scenarios with non-random sampling</w:t>
      </w:r>
      <w:r w:rsidR="005419C9">
        <w:t xml:space="preserve"> and</w:t>
      </w:r>
      <w:r>
        <w:t xml:space="preserve"> in the Mixed mating model</w:t>
      </w:r>
      <w:r w:rsidR="005419C9">
        <w:t xml:space="preserve"> (</w:t>
      </w:r>
      <w:r>
        <w:t>where sampling was random but mating was not</w:t>
      </w:r>
      <w:r w:rsidR="005419C9">
        <w:t>),</w:t>
      </w:r>
      <w:r>
        <w:t xml:space="preserve"> PWOP estimated </w:t>
      </w:r>
      <w:r w:rsidRPr="00C225E2">
        <w:t xml:space="preserve">realized </w:t>
      </w:r>
      <w:r w:rsidRPr="00C225E2">
        <w:rPr>
          <w:i/>
        </w:rPr>
        <w:t>N</w:t>
      </w:r>
      <w:r w:rsidRPr="00C225E2">
        <w:rPr>
          <w:i/>
          <w:vertAlign w:val="subscript"/>
        </w:rPr>
        <w:t>e</w:t>
      </w:r>
      <w:r w:rsidRPr="00C225E2">
        <w:t xml:space="preserve"> based on the pedigree for the samples, and </w:t>
      </w:r>
      <w:r w:rsidRPr="00C225E2">
        <w:rPr>
          <w:position w:val="-10"/>
        </w:rPr>
        <w:object w:dxaOrig="320" w:dyaOrig="360" w14:anchorId="141982C1">
          <v:shape id="_x0000_i1058" type="#_x0000_t75" style="width:15.3pt;height:18.4pt" o:ole="" filled="t">
            <v:fill color2="black"/>
            <v:imagedata r:id="rId78" o:title=""/>
          </v:shape>
          <o:OLEObject Type="Embed" ProgID="Equation.3" ShapeID="_x0000_i1058" DrawAspect="Content" ObjectID="_1410916110" r:id="rId79"/>
        </w:object>
      </w:r>
      <w:r w:rsidRPr="00C225E2">
        <w:t xml:space="preserve"> from LDNe closely tracked PWOP (Figure </w:t>
      </w:r>
      <w:r w:rsidR="005B1B5F">
        <w:t>S4</w:t>
      </w:r>
      <w:r w:rsidRPr="00C225E2">
        <w:t>).</w:t>
      </w:r>
      <w:r w:rsidR="00A90CE9">
        <w:t xml:space="preserve">  </w:t>
      </w:r>
      <w:r w:rsidR="0069604F">
        <w:t xml:space="preserve">When sibling removal was less than about 80%, </w:t>
      </w:r>
      <w:r w:rsidR="009E7B63" w:rsidRPr="00A9546A">
        <w:rPr>
          <w:position w:val="-10"/>
        </w:rPr>
        <w:object w:dxaOrig="320" w:dyaOrig="360" w14:anchorId="31B9D638">
          <v:shape id="_x0000_i1059" type="#_x0000_t75" style="width:15.3pt;height:18.4pt" o:ole="" filled="t">
            <v:fill color2="black"/>
            <v:imagedata r:id="rId80" o:title=""/>
          </v:shape>
          <o:OLEObject Type="Embed" ProgID="Equation.3" ShapeID="_x0000_i1059" DrawAspect="Content" ObjectID="_1410916111" r:id="rId81"/>
        </w:object>
      </w:r>
      <w:r w:rsidR="00A90CE9">
        <w:t xml:space="preserve"> from LDNe was generally a few percent higher than PWOP</w:t>
      </w:r>
      <w:r w:rsidR="0069604F">
        <w:t xml:space="preserve">.  This reflects a slight upward bias in the LDNe version of the LD method, which has been documented elsewhere (e.g., Waples and Do 2010).  </w:t>
      </w:r>
      <w:r w:rsidR="005419C9">
        <w:t xml:space="preserve">With 100% sibling removal, </w:t>
      </w:r>
      <w:r w:rsidR="005419C9" w:rsidRPr="005419C9">
        <w:t>the point estimate by PWOP is infinity (see Equation 2)</w:t>
      </w:r>
      <w:r w:rsidR="005419C9">
        <w:t>.  Because s</w:t>
      </w:r>
      <w:r w:rsidR="0069604F">
        <w:t>ibling removal was probabilistic, on occasion all siblings were removed from samples by chance when the probability of removal was high</w:t>
      </w:r>
      <w:r>
        <w:t xml:space="preserve"> but less than 1</w:t>
      </w:r>
      <w:r w:rsidR="0069604F">
        <w:t xml:space="preserve">.  </w:t>
      </w:r>
      <w:r>
        <w:t>I</w:t>
      </w:r>
      <w:r w:rsidR="0069604F">
        <w:t xml:space="preserve">nfinite estimates </w:t>
      </w:r>
      <w:r w:rsidR="00D17C34">
        <w:t>(</w:t>
      </w:r>
      <w:r w:rsidR="00D17C34" w:rsidRPr="00D17C34">
        <w:t>recorded here as 99999 for each sex</w:t>
      </w:r>
      <w:r w:rsidR="00D17C34">
        <w:t>)</w:t>
      </w:r>
      <w:r w:rsidR="00D17C34" w:rsidRPr="00D17C34">
        <w:t xml:space="preserve"> </w:t>
      </w:r>
      <w:r w:rsidR="0069604F">
        <w:t xml:space="preserve">increased harmonic </w:t>
      </w:r>
      <w:r w:rsidR="0064185E">
        <w:t xml:space="preserve">mean PWOP, such that </w:t>
      </w:r>
      <w:r w:rsidR="0064185E" w:rsidRPr="00A9546A">
        <w:rPr>
          <w:position w:val="-10"/>
        </w:rPr>
        <w:object w:dxaOrig="320" w:dyaOrig="360" w14:anchorId="3D38C379">
          <v:shape id="_x0000_i1060" type="#_x0000_t75" style="width:15.3pt;height:18.4pt" o:ole="" filled="t">
            <v:fill color2="black"/>
            <v:imagedata r:id="rId82" o:title=""/>
          </v:shape>
          <o:OLEObject Type="Embed" ProgID="Equation.3" ShapeID="_x0000_i1060" DrawAspect="Content" ObjectID="_1410916112" r:id="rId83"/>
        </w:object>
      </w:r>
      <w:r w:rsidR="0064185E">
        <w:t xml:space="preserve"> from PWOP generally exceeded that from LDNe under very aggressive purging of siblings (Figure S4).</w:t>
      </w:r>
    </w:p>
    <w:p w14:paraId="3516CBD6" w14:textId="60D05B35" w:rsidR="00B73FB8" w:rsidRDefault="002B5AAF" w:rsidP="00DF53E6">
      <w:pPr>
        <w:pStyle w:val="NormalWeb"/>
        <w:spacing w:before="0" w:beforeAutospacing="0" w:after="0" w:afterAutospacing="0"/>
      </w:pPr>
      <w:r>
        <w:tab/>
      </w:r>
      <w:r w:rsidR="005419C9" w:rsidRPr="005419C9">
        <w:t xml:space="preserve">Removing siblings had the expected effect of increasing </w:t>
      </w:r>
      <w:r w:rsidR="00162F78" w:rsidRPr="00A9546A">
        <w:rPr>
          <w:position w:val="-10"/>
        </w:rPr>
        <w:object w:dxaOrig="320" w:dyaOrig="360" w14:anchorId="3C4A8EBF">
          <v:shape id="_x0000_i1061" type="#_x0000_t75" style="width:15.3pt;height:18.4pt" o:ole="" filled="t">
            <v:fill color2="black"/>
            <v:imagedata r:id="rId84" o:title=""/>
          </v:shape>
          <o:OLEObject Type="Embed" ProgID="Equation.3" ShapeID="_x0000_i1061" DrawAspect="Content" ObjectID="_1410916113" r:id="rId85"/>
        </w:object>
      </w:r>
      <w:r w:rsidR="005419C9" w:rsidRPr="005419C9">
        <w:t xml:space="preserve"> because </w:t>
      </w:r>
      <w:r w:rsidR="00162F78">
        <w:t>truncating</w:t>
      </w:r>
      <w:r w:rsidR="005419C9" w:rsidRPr="005419C9">
        <w:t xml:space="preserve"> largest family sizes reduced disparities in reproductive success</w:t>
      </w:r>
      <w:r w:rsidR="00AB0F87">
        <w:t xml:space="preserve"> among parents</w:t>
      </w:r>
      <w:r w:rsidR="005419C9" w:rsidRPr="005419C9">
        <w:t>.</w:t>
      </w:r>
      <w:r w:rsidR="00162F78">
        <w:t xml:space="preserve"> </w:t>
      </w:r>
      <w:r>
        <w:t xml:space="preserve">With random sampling, </w:t>
      </w:r>
      <w:r w:rsidR="009E7B63" w:rsidRPr="00A9546A">
        <w:rPr>
          <w:position w:val="-10"/>
        </w:rPr>
        <w:object w:dxaOrig="320" w:dyaOrig="360" w14:anchorId="7EAD4259">
          <v:shape id="_x0000_i1062" type="#_x0000_t75" style="width:15.3pt;height:18.4pt" o:ole="" filled="t">
            <v:fill color2="black"/>
            <v:imagedata r:id="rId86" o:title=""/>
          </v:shape>
          <o:OLEObject Type="Embed" ProgID="Equation.3" ShapeID="_x0000_i1062" DrawAspect="Content" ObjectID="_1410916114" r:id="rId87"/>
        </w:object>
      </w:r>
      <w:r>
        <w:t xml:space="preserve"> from LDNe was essentially unbiased using the full sample but became increasingly upwardly biased as a larger fraction of siblings was removed (Figure </w:t>
      </w:r>
      <w:r w:rsidR="005B1B5F">
        <w:t>6</w:t>
      </w:r>
      <w:r>
        <w:t xml:space="preserve">, top).  </w:t>
      </w:r>
      <w:r w:rsidR="00AB0F87">
        <w:t xml:space="preserve">For example, </w:t>
      </w:r>
      <w:r w:rsidR="00B73FB8">
        <w:t>Scenario G</w:t>
      </w:r>
      <w:r w:rsidR="00AB0F87">
        <w:t xml:space="preserve"> </w:t>
      </w:r>
      <w:r w:rsidR="00AB0F87">
        <w:lastRenderedPageBreak/>
        <w:t>(w</w:t>
      </w:r>
      <w:r w:rsidR="00B73FB8">
        <w:t xml:space="preserve">ith a large </w:t>
      </w:r>
      <w:r w:rsidR="009E7B63" w:rsidRPr="009E7B63">
        <w:rPr>
          <w:i/>
        </w:rPr>
        <w:t>N</w:t>
      </w:r>
      <w:r w:rsidR="009E7B63" w:rsidRPr="009E7B63">
        <w:rPr>
          <w:i/>
          <w:vertAlign w:val="subscript"/>
        </w:rPr>
        <w:t>e</w:t>
      </w:r>
      <w:r w:rsidR="00AB0F87">
        <w:t xml:space="preserve"> = </w:t>
      </w:r>
      <w:r w:rsidR="00B73FB8">
        <w:t>500</w:t>
      </w:r>
      <w:r w:rsidR="00AB0F87">
        <w:t xml:space="preserve"> and a small </w:t>
      </w:r>
      <w:r w:rsidR="00AB0F87" w:rsidRPr="00AB0F87">
        <w:rPr>
          <w:i/>
        </w:rPr>
        <w:t>S</w:t>
      </w:r>
      <w:r w:rsidR="00AB0F87">
        <w:t xml:space="preserve"> = </w:t>
      </w:r>
      <w:r w:rsidR="00B73FB8">
        <w:t>40</w:t>
      </w:r>
      <w:r w:rsidR="00AB0F87">
        <w:t>) did not produce many siblings, but</w:t>
      </w:r>
      <w:r w:rsidR="00B73FB8">
        <w:t xml:space="preserve"> removing </w:t>
      </w:r>
      <w:r w:rsidR="00AB0F87">
        <w:t xml:space="preserve">all of </w:t>
      </w:r>
      <w:r w:rsidR="00B73FB8">
        <w:t xml:space="preserve">the few siblings that did occur by chance </w:t>
      </w:r>
      <w:r w:rsidR="001C55DC">
        <w:t xml:space="preserve">produced an estimate that was </w:t>
      </w:r>
      <w:r w:rsidR="00C225E2">
        <w:t>over 6</w:t>
      </w:r>
      <w:r w:rsidR="001C55DC">
        <w:t xml:space="preserve"> times the true </w:t>
      </w:r>
      <w:r w:rsidR="005A14DA" w:rsidRPr="005A14DA">
        <w:rPr>
          <w:i/>
        </w:rPr>
        <w:t>N</w:t>
      </w:r>
      <w:r w:rsidR="005A14DA" w:rsidRPr="005A14DA">
        <w:rPr>
          <w:i/>
          <w:vertAlign w:val="subscript"/>
        </w:rPr>
        <w:t>e</w:t>
      </w:r>
      <w:r w:rsidR="001C55DC">
        <w:t>.</w:t>
      </w:r>
    </w:p>
    <w:p w14:paraId="1DAAA156" w14:textId="1C0FADD8" w:rsidR="00E762B2" w:rsidRDefault="00E762B2" w:rsidP="009F5AAB">
      <w:pPr>
        <w:pStyle w:val="NormalWeb"/>
        <w:spacing w:before="0" w:beforeAutospacing="0" w:after="0" w:afterAutospacing="0"/>
      </w:pPr>
      <w:r>
        <w:tab/>
      </w:r>
      <w:r w:rsidR="006016CB">
        <w:t xml:space="preserve">When sampling was non-random, </w:t>
      </w:r>
      <w:r w:rsidR="00AB0F87" w:rsidRPr="00AB0F87">
        <w:t xml:space="preserve">estimates of </w:t>
      </w:r>
      <w:r w:rsidR="00AB0F87" w:rsidRPr="00AB0F87">
        <w:rPr>
          <w:i/>
        </w:rPr>
        <w:t>N</w:t>
      </w:r>
      <w:r w:rsidR="00AB0F87" w:rsidRPr="00AB0F87">
        <w:rPr>
          <w:i/>
          <w:vertAlign w:val="subscript"/>
        </w:rPr>
        <w:t>e</w:t>
      </w:r>
      <w:r w:rsidR="00AB0F87" w:rsidRPr="00AB0F87">
        <w:t xml:space="preserve"> based on full samples were all downwardly biased</w:t>
      </w:r>
      <w:r w:rsidR="00AB0F87">
        <w:t>, and</w:t>
      </w:r>
      <w:r w:rsidR="00AB0F87" w:rsidRPr="00AB0F87">
        <w:t xml:space="preserve"> </w:t>
      </w:r>
      <w:r w:rsidR="005A14DA" w:rsidRPr="00A9546A">
        <w:rPr>
          <w:position w:val="-10"/>
        </w:rPr>
        <w:object w:dxaOrig="320" w:dyaOrig="360" w14:anchorId="63E066E0">
          <v:shape id="_x0000_i1063" type="#_x0000_t75" style="width:15.3pt;height:18.4pt" o:ole="" filled="t">
            <v:fill color2="black"/>
            <v:imagedata r:id="rId88" o:title=""/>
          </v:shape>
          <o:OLEObject Type="Embed" ProgID="Equation.3" ShapeID="_x0000_i1063" DrawAspect="Content" ObjectID="_1410916115" r:id="rId89"/>
        </w:object>
      </w:r>
      <w:r w:rsidR="006016CB">
        <w:t xml:space="preserve"> </w:t>
      </w:r>
      <w:r w:rsidR="00AB0F87">
        <w:t xml:space="preserve">increased </w:t>
      </w:r>
      <w:r w:rsidR="006016CB">
        <w:t>with more aggressive purging of siblings</w:t>
      </w:r>
      <w:r w:rsidR="00AB0F87">
        <w:t xml:space="preserve"> </w:t>
      </w:r>
      <w:r w:rsidR="006016CB">
        <w:t>(Figure</w:t>
      </w:r>
      <w:r w:rsidR="001F0EC6">
        <w:t xml:space="preserve"> 6</w:t>
      </w:r>
      <w:r w:rsidR="006016CB">
        <w:t xml:space="preserve">, </w:t>
      </w:r>
      <w:r w:rsidR="00FF47E4">
        <w:t>bottom</w:t>
      </w:r>
      <w:r w:rsidR="006016CB">
        <w:t xml:space="preserve">).  </w:t>
      </w:r>
      <w:r w:rsidR="001B24C9">
        <w:t>W</w:t>
      </w:r>
      <w:r w:rsidR="00B202F0">
        <w:t>hen initial samples are non-random</w:t>
      </w:r>
      <w:r w:rsidR="001B24C9">
        <w:t>,</w:t>
      </w:r>
      <w:r w:rsidR="00B202F0">
        <w:t xml:space="preserve"> </w:t>
      </w:r>
      <w:r w:rsidR="00776A1C">
        <w:t xml:space="preserve">there is a transition from under-estimation to overestimation </w:t>
      </w:r>
      <w:r w:rsidR="000A4BFD" w:rsidRPr="000A4BFD">
        <w:t xml:space="preserve">of </w:t>
      </w:r>
      <w:r w:rsidR="000A4BFD" w:rsidRPr="000A4BFD">
        <w:rPr>
          <w:i/>
        </w:rPr>
        <w:t>N</w:t>
      </w:r>
      <w:r w:rsidR="000A4BFD" w:rsidRPr="000A4BFD">
        <w:rPr>
          <w:i/>
          <w:vertAlign w:val="subscript"/>
        </w:rPr>
        <w:t>e</w:t>
      </w:r>
      <w:r w:rsidR="000A4BFD" w:rsidRPr="000A4BFD">
        <w:t xml:space="preserve"> </w:t>
      </w:r>
      <w:r w:rsidR="00776A1C">
        <w:t xml:space="preserve">somewhere along the continuum of fractional sibling removal.  This means that </w:t>
      </w:r>
      <w:r w:rsidR="002E32E1">
        <w:t>(in theory at least) an unbiased estimate c</w:t>
      </w:r>
      <w:r w:rsidR="00776A1C">
        <w:t>ould</w:t>
      </w:r>
      <w:r w:rsidR="002E32E1">
        <w:t xml:space="preserve"> be obtained from non-random samples by removing exactly the right fraction of siblings.  This “</w:t>
      </w:r>
      <w:r w:rsidR="007E5C93">
        <w:t>sweet spot,</w:t>
      </w:r>
      <w:r w:rsidR="002E32E1">
        <w:t xml:space="preserve">” however, varied widely among scenarios.  In Scenario B, where the sample </w:t>
      </w:r>
      <w:r w:rsidR="00B202F0">
        <w:t>wa</w:t>
      </w:r>
      <w:r w:rsidR="002E32E1">
        <w:t>s only moderately non-random</w:t>
      </w:r>
      <w:r w:rsidR="00A97BC3">
        <w:t xml:space="preserve">, </w:t>
      </w:r>
      <w:r w:rsidR="002E32E1">
        <w:t xml:space="preserve">removal of </w:t>
      </w:r>
      <w:r w:rsidR="00B202F0">
        <w:t xml:space="preserve">half of </w:t>
      </w:r>
      <w:r w:rsidR="002E32E1">
        <w:t xml:space="preserve">the siblings produced </w:t>
      </w:r>
      <w:r w:rsidR="00B202F0">
        <w:t xml:space="preserve">an </w:t>
      </w:r>
      <w:r w:rsidR="002E32E1">
        <w:t xml:space="preserve">unbiased </w:t>
      </w:r>
      <w:r w:rsidR="000A4BFD" w:rsidRPr="00A9546A">
        <w:rPr>
          <w:position w:val="-10"/>
        </w:rPr>
        <w:object w:dxaOrig="320" w:dyaOrig="360" w14:anchorId="25A0BDB8">
          <v:shape id="_x0000_i1064" type="#_x0000_t75" style="width:15.3pt;height:18.4pt" o:ole="" filled="t">
            <v:fill color2="black"/>
            <v:imagedata r:id="rId90" o:title=""/>
          </v:shape>
          <o:OLEObject Type="Embed" ProgID="Equation.3" ShapeID="_x0000_i1064" DrawAspect="Content" ObjectID="_1410916116" r:id="rId91"/>
        </w:object>
      </w:r>
      <w:r w:rsidR="002E32E1">
        <w:t xml:space="preserve"> (Figure </w:t>
      </w:r>
      <w:r w:rsidR="001F0EC6">
        <w:t>6</w:t>
      </w:r>
      <w:r w:rsidR="002E32E1">
        <w:t xml:space="preserve">, bottom).  But for Scenarios </w:t>
      </w:r>
      <w:r w:rsidR="00A97BC3">
        <w:t xml:space="preserve">J, </w:t>
      </w:r>
      <w:r w:rsidR="002E32E1">
        <w:t xml:space="preserve">A, M, and K, </w:t>
      </w:r>
      <w:r w:rsidR="000A4BFD" w:rsidRPr="00A9546A">
        <w:rPr>
          <w:position w:val="-10"/>
        </w:rPr>
        <w:object w:dxaOrig="320" w:dyaOrig="360" w14:anchorId="2CDCD2C0">
          <v:shape id="_x0000_i1065" type="#_x0000_t75" style="width:15.3pt;height:18.4pt" o:ole="" filled="t">
            <v:fill color2="black"/>
            <v:imagedata r:id="rId92" o:title=""/>
          </v:shape>
          <o:OLEObject Type="Embed" ProgID="Equation.3" ShapeID="_x0000_i1065" DrawAspect="Content" ObjectID="_1410916117" r:id="rId93"/>
        </w:object>
      </w:r>
      <w:r w:rsidR="002E32E1">
        <w:t xml:space="preserve"> did not become unbiased until </w:t>
      </w:r>
      <w:r w:rsidR="00A97BC3">
        <w:t xml:space="preserve">about 80%, </w:t>
      </w:r>
      <w:r w:rsidR="002E32E1">
        <w:t xml:space="preserve">90%, 95%, and &gt;95% of siblings were removed, respectively.  </w:t>
      </w:r>
    </w:p>
    <w:p w14:paraId="35FC2B65" w14:textId="77777777" w:rsidR="008971F7" w:rsidRDefault="00A20C4C" w:rsidP="00DF53E6">
      <w:pPr>
        <w:pStyle w:val="NormalWeb"/>
        <w:spacing w:before="0" w:beforeAutospacing="0" w:after="0" w:afterAutospacing="0"/>
        <w:ind w:firstLine="720"/>
      </w:pPr>
      <w:r>
        <w:t xml:space="preserve">Removing siblings from random samples always sharply increased relative RMSE </w:t>
      </w:r>
      <w:r w:rsidR="00EC47D2">
        <w:t xml:space="preserve">of </w:t>
      </w:r>
    </w:p>
    <w:p w14:paraId="2619A2A7" w14:textId="77777777" w:rsidR="00A20C4C" w:rsidRDefault="005E6642" w:rsidP="00DF53E6">
      <w:pPr>
        <w:pStyle w:val="NormalWeb"/>
        <w:spacing w:before="0" w:beforeAutospacing="0" w:after="0" w:afterAutospacing="0"/>
      </w:pPr>
      <w:r w:rsidRPr="00A9546A">
        <w:rPr>
          <w:position w:val="-10"/>
        </w:rPr>
        <w:object w:dxaOrig="499" w:dyaOrig="360" w14:anchorId="32D79B15">
          <v:shape id="_x0000_i1066" type="#_x0000_t75" style="width:23.75pt;height:18.4pt" o:ole="" filled="t">
            <v:fill color2="black"/>
            <v:imagedata r:id="rId94" o:title=""/>
          </v:shape>
          <o:OLEObject Type="Embed" ProgID="Equation.3" ShapeID="_x0000_i1066" DrawAspect="Content" ObjectID="_1410916118" r:id="rId95"/>
        </w:object>
      </w:r>
      <w:r w:rsidR="00EC47D2">
        <w:t xml:space="preserve">, </w:t>
      </w:r>
      <w:r w:rsidR="00A20C4C">
        <w:t xml:space="preserve">except in scenarios where there were few siblings to remove (Figure </w:t>
      </w:r>
      <w:r w:rsidR="00474CDF">
        <w:t>S</w:t>
      </w:r>
      <w:r w:rsidR="00FB5443">
        <w:t>5</w:t>
      </w:r>
      <w:r w:rsidR="00474CDF">
        <w:t>, top</w:t>
      </w:r>
      <w:r w:rsidR="00A20C4C">
        <w:t>).  With non-random samples, removing siblings generally lowered RMSE until sibling removal hi</w:t>
      </w:r>
      <w:r w:rsidR="00EC47D2">
        <w:t>t</w:t>
      </w:r>
      <w:r w:rsidR="00A20C4C">
        <w:t xml:space="preserve"> the sweet spot where the estimates of </w:t>
      </w:r>
      <w:r w:rsidRPr="009E7B63">
        <w:rPr>
          <w:i/>
        </w:rPr>
        <w:t>N</w:t>
      </w:r>
      <w:r w:rsidRPr="009E7B63">
        <w:rPr>
          <w:i/>
          <w:vertAlign w:val="subscript"/>
        </w:rPr>
        <w:t>e</w:t>
      </w:r>
      <w:r w:rsidR="00A20C4C">
        <w:t xml:space="preserve"> became largely unbiased,</w:t>
      </w:r>
      <w:r w:rsidR="00947525">
        <w:t xml:space="preserve"> after which RMSE rose agai</w:t>
      </w:r>
      <w:r w:rsidR="00EC47D2">
        <w:t xml:space="preserve">n, in some cases sharply (Figure </w:t>
      </w:r>
      <w:r w:rsidR="00474CDF">
        <w:t>S</w:t>
      </w:r>
      <w:r w:rsidR="00FB5443">
        <w:t>5</w:t>
      </w:r>
      <w:r w:rsidR="00474CDF">
        <w:t xml:space="preserve">, </w:t>
      </w:r>
      <w:r w:rsidR="00EC47D2">
        <w:t>bottom)</w:t>
      </w:r>
      <w:r w:rsidR="00947525">
        <w:t>.</w:t>
      </w:r>
    </w:p>
    <w:p w14:paraId="408195CB" w14:textId="77777777" w:rsidR="0029298C" w:rsidRDefault="0029298C" w:rsidP="00DF53E6">
      <w:pPr>
        <w:pStyle w:val="NormalWeb"/>
        <w:spacing w:before="0" w:beforeAutospacing="0" w:after="0" w:afterAutospacing="0"/>
        <w:ind w:firstLine="720"/>
      </w:pPr>
    </w:p>
    <w:p w14:paraId="465C5E45" w14:textId="77777777" w:rsidR="001A3CF6" w:rsidRDefault="002E32E1" w:rsidP="00DF53E6">
      <w:pPr>
        <w:pStyle w:val="NormalWeb"/>
        <w:spacing w:before="0" w:beforeAutospacing="0" w:after="0" w:afterAutospacing="0"/>
      </w:pPr>
      <w:r>
        <w:tab/>
      </w:r>
    </w:p>
    <w:p w14:paraId="60994884" w14:textId="2CAB8B05" w:rsidR="001A3CF6" w:rsidRPr="00AD56BE" w:rsidRDefault="001A3CF6" w:rsidP="00DF53E6">
      <w:pPr>
        <w:pStyle w:val="NormalWeb"/>
        <w:spacing w:before="0" w:beforeAutospacing="0" w:after="0" w:afterAutospacing="0"/>
        <w:rPr>
          <w:b/>
          <w:color w:val="FF0000"/>
          <w:sz w:val="28"/>
        </w:rPr>
      </w:pPr>
      <w:r w:rsidRPr="0029298C">
        <w:rPr>
          <w:b/>
          <w:sz w:val="28"/>
        </w:rPr>
        <w:t>Discussion</w:t>
      </w:r>
      <w:r w:rsidR="000B1B28">
        <w:rPr>
          <w:b/>
          <w:sz w:val="28"/>
        </w:rPr>
        <w:t xml:space="preserve"> </w:t>
      </w:r>
    </w:p>
    <w:p w14:paraId="2F9B91B8" w14:textId="77777777" w:rsidR="00403ED0" w:rsidRDefault="00403ED0" w:rsidP="00DF53E6">
      <w:pPr>
        <w:pStyle w:val="NormalWeb"/>
        <w:spacing w:before="0" w:beforeAutospacing="0" w:after="0" w:afterAutospacing="0"/>
      </w:pPr>
    </w:p>
    <w:p w14:paraId="7E32197E" w14:textId="33347846" w:rsidR="00403ED0" w:rsidRPr="00403ED0" w:rsidRDefault="00403ED0" w:rsidP="00DF53E6">
      <w:pPr>
        <w:pStyle w:val="NormalWeb"/>
        <w:spacing w:before="0" w:beforeAutospacing="0" w:after="0" w:afterAutospacing="0"/>
        <w:rPr>
          <w:i/>
        </w:rPr>
      </w:pPr>
      <w:r>
        <w:rPr>
          <w:i/>
        </w:rPr>
        <w:t>Allele frequency</w:t>
      </w:r>
    </w:p>
    <w:p w14:paraId="57FBFC6F" w14:textId="0722B5EA" w:rsidR="00B669B7" w:rsidRDefault="00B669B7" w:rsidP="00DF53E6">
      <w:pPr>
        <w:pStyle w:val="NormalWeb"/>
        <w:spacing w:before="0" w:beforeAutospacing="0" w:after="0" w:afterAutospacing="0"/>
      </w:pPr>
      <w:r>
        <w:tab/>
      </w:r>
      <w:r w:rsidR="00AA6182">
        <w:t>Presence</w:t>
      </w:r>
      <w:r>
        <w:t xml:space="preserve"> of family structure in a sample does not lead to systematic bias in estimation of population allele frequency</w:t>
      </w:r>
      <w:r w:rsidR="009626FB">
        <w:t xml:space="preserve">, in the sense that large numbers of siblings do not consistently lead to under- or over-estimation of </w:t>
      </w:r>
      <w:r w:rsidR="009626FB" w:rsidRPr="00AA6182">
        <w:rPr>
          <w:i/>
        </w:rPr>
        <w:t>TrueP</w:t>
      </w:r>
      <w:r w:rsidR="009626FB">
        <w:t xml:space="preserve">.   However, for any given sample, the presence of siblings will tend to skew the estimate </w:t>
      </w:r>
      <w:r w:rsidR="00BB65B3" w:rsidRPr="005A14DA">
        <w:rPr>
          <w:position w:val="-4"/>
        </w:rPr>
        <w:object w:dxaOrig="220" w:dyaOrig="300" w14:anchorId="1312D784">
          <v:shape id="_x0000_i1067" type="#_x0000_t75" style="width:9.95pt;height:16.1pt" o:ole="" filled="t">
            <v:fill color2="black"/>
            <v:imagedata r:id="rId96" o:title=""/>
          </v:shape>
          <o:OLEObject Type="Embed" ProgID="Equation.3" ShapeID="_x0000_i1067" DrawAspect="Content" ObjectID="_1410916119" r:id="rId97"/>
        </w:object>
      </w:r>
      <w:r w:rsidR="009626FB">
        <w:t xml:space="preserve"> toward frequencies of the parents responsible for the large families, and that </w:t>
      </w:r>
      <w:r w:rsidR="00D855E6">
        <w:t xml:space="preserve">increases RMSE of, and </w:t>
      </w:r>
      <w:r w:rsidR="009626FB">
        <w:t>reduces precision of</w:t>
      </w:r>
      <w:r w:rsidR="00D855E6">
        <w:t>,</w:t>
      </w:r>
      <w:r w:rsidR="009626FB">
        <w:t xml:space="preserve"> </w:t>
      </w:r>
      <w:r w:rsidR="00BB65B3" w:rsidRPr="005A14DA">
        <w:rPr>
          <w:position w:val="-4"/>
        </w:rPr>
        <w:object w:dxaOrig="220" w:dyaOrig="300" w14:anchorId="23E6EA68">
          <v:shape id="_x0000_i1068" type="#_x0000_t75" style="width:9.95pt;height:16.1pt" o:ole="" filled="t">
            <v:fill color2="black"/>
            <v:imagedata r:id="rId98" o:title=""/>
          </v:shape>
          <o:OLEObject Type="Embed" ProgID="Equation.3" ShapeID="_x0000_i1068" DrawAspect="Content" ObjectID="_1410916120" r:id="rId99"/>
        </w:object>
      </w:r>
      <w:r w:rsidR="009626FB">
        <w:t xml:space="preserve">.  The rationale for removing siblings </w:t>
      </w:r>
      <w:r w:rsidR="00D855E6">
        <w:t xml:space="preserve">to estimate allele frequency </w:t>
      </w:r>
      <w:r w:rsidR="009626FB">
        <w:t>is twofold: 1) reducing large families to one or a small number of representatives produces a more balanced picture of allele frequencies in all the parents, and 2) siblings provide partially redundant information about parental allele frequencies, especially when family size is large, so removing them does not sacrifice much useful information.</w:t>
      </w:r>
    </w:p>
    <w:p w14:paraId="34BC0347" w14:textId="3659074E" w:rsidR="00D855E6" w:rsidRDefault="00D855E6" w:rsidP="00DF53E6">
      <w:r>
        <w:tab/>
      </w:r>
      <w:r w:rsidR="00A11FC5">
        <w:t>Our results provide t</w:t>
      </w:r>
      <w:r w:rsidR="005D13DA">
        <w:t>hree</w:t>
      </w:r>
      <w:r w:rsidR="00A11FC5">
        <w:t xml:space="preserve"> important insights </w:t>
      </w:r>
      <w:r w:rsidR="00AA6182">
        <w:t>on this issue</w:t>
      </w:r>
      <w:r w:rsidR="00A11FC5">
        <w:t>.  First, in every scenario evaluated, and for every level of sibling purging, the effective sample size of the sibling-reduced sample was larger than the number of individuals remaining in the sample (all ESS/S* &gt; 1; see Figure 5</w:t>
      </w:r>
      <w:r w:rsidR="00AA6182">
        <w:t>, top</w:t>
      </w:r>
      <w:r w:rsidR="00A11FC5">
        <w:t>).</w:t>
      </w:r>
      <w:r>
        <w:t xml:space="preserve"> </w:t>
      </w:r>
      <w:r w:rsidR="00A11FC5">
        <w:t xml:space="preserve"> This confirms the partial redundancy of siblings with respect to allele-frequency estimation of the parents, as ESS did not decline as fast with removal of siblings as would be expected if </w:t>
      </w:r>
      <w:r w:rsidR="00117A35">
        <w:t xml:space="preserve">each of </w:t>
      </w:r>
      <w:r w:rsidR="00A11FC5">
        <w:t xml:space="preserve">the individuals removed provided </w:t>
      </w:r>
      <w:r w:rsidR="00BB65B3">
        <w:t xml:space="preserve">completely </w:t>
      </w:r>
      <w:r w:rsidR="00A11FC5">
        <w:t>independent information.  The second key result is that</w:t>
      </w:r>
      <w:r w:rsidR="000137FD">
        <w:t xml:space="preserve"> in </w:t>
      </w:r>
      <w:r w:rsidR="00BB65B3">
        <w:t>most cases</w:t>
      </w:r>
      <w:r w:rsidR="000137FD">
        <w:t xml:space="preserve"> </w:t>
      </w:r>
      <w:r w:rsidR="00A11FC5">
        <w:t>this partial redundancy</w:t>
      </w:r>
      <w:r w:rsidR="000137FD">
        <w:t xml:space="preserve"> was not strong enough to fully offset the consequences of reducing overall sample size.  </w:t>
      </w:r>
      <w:r w:rsidR="00181230">
        <w:t>W</w:t>
      </w:r>
      <w:r w:rsidR="000137FD">
        <w:t xml:space="preserve">hen sibling removal had any appreciable effect on performance, it always reduced precision of </w:t>
      </w:r>
      <w:r w:rsidR="00742D7A" w:rsidRPr="005A14DA">
        <w:rPr>
          <w:position w:val="-4"/>
        </w:rPr>
        <w:object w:dxaOrig="220" w:dyaOrig="300" w14:anchorId="1A8428D2">
          <v:shape id="_x0000_i1069" type="#_x0000_t75" style="width:9.95pt;height:16.1pt" o:ole="" filled="t">
            <v:fill color2="black"/>
            <v:imagedata r:id="rId100" o:title=""/>
          </v:shape>
          <o:OLEObject Type="Embed" ProgID="Equation.3" ShapeID="_x0000_i1069" DrawAspect="Content" ObjectID="_1410916121" r:id="rId101"/>
        </w:object>
      </w:r>
      <w:r w:rsidR="000137FD">
        <w:t xml:space="preserve">.  The only exception to this pattern was for the rather extreme Scenario Y, which led to greatly overdispersed variance in reproductive success among the parents.  This means that purging putative siblings is not a sound general strategy to improve estimates of </w:t>
      </w:r>
      <w:r w:rsidR="00742D7A" w:rsidRPr="00742D7A">
        <w:rPr>
          <w:i/>
        </w:rPr>
        <w:t>TrueP</w:t>
      </w:r>
      <w:r w:rsidR="000137FD">
        <w:t xml:space="preserve">; it seems </w:t>
      </w:r>
      <w:r w:rsidR="00117A35">
        <w:t xml:space="preserve">much </w:t>
      </w:r>
      <w:r w:rsidR="000137FD">
        <w:t xml:space="preserve">more likely to make things worse </w:t>
      </w:r>
      <w:r w:rsidR="000137FD">
        <w:lastRenderedPageBreak/>
        <w:t>than better.</w:t>
      </w:r>
      <w:r w:rsidR="005D13DA">
        <w:t xml:space="preserve">  </w:t>
      </w:r>
      <w:commentRangeStart w:id="52"/>
      <w:r w:rsidR="005D13DA">
        <w:t xml:space="preserve">Finally, the empirical example using the BLUE approach, which calculates a weighted </w:t>
      </w:r>
      <w:r w:rsidR="00742D7A" w:rsidRPr="005A14DA">
        <w:rPr>
          <w:position w:val="-4"/>
        </w:rPr>
        <w:object w:dxaOrig="220" w:dyaOrig="300" w14:anchorId="65D76B6F">
          <v:shape id="_x0000_i1070" type="#_x0000_t75" style="width:9.95pt;height:16.1pt" o:ole="" filled="t">
            <v:fill color2="black"/>
            <v:imagedata r:id="rId102" o:title=""/>
          </v:shape>
          <o:OLEObject Type="Embed" ProgID="Equation.3" ShapeID="_x0000_i1070" DrawAspect="Content" ObjectID="_1410916122" r:id="rId103"/>
        </w:object>
      </w:r>
      <w:r w:rsidR="005D13DA">
        <w:t xml:space="preserve"> by down-weighting individuals that are closely related to others in the sample, suggests that this method … better </w:t>
      </w:r>
      <w:r w:rsidR="00742D7A">
        <w:t xml:space="preserve">general </w:t>
      </w:r>
      <w:r w:rsidR="005D13DA">
        <w:t>option.</w:t>
      </w:r>
      <w:commentRangeEnd w:id="52"/>
      <w:r w:rsidR="00742D7A">
        <w:rPr>
          <w:rStyle w:val="CommentReference"/>
        </w:rPr>
        <w:commentReference w:id="52"/>
      </w:r>
    </w:p>
    <w:p w14:paraId="6B81CA17" w14:textId="77777777" w:rsidR="00403ED0" w:rsidRDefault="00403ED0" w:rsidP="00DF53E6"/>
    <w:p w14:paraId="6D32C0D9" w14:textId="33F35534" w:rsidR="00403ED0" w:rsidRPr="00403ED0" w:rsidRDefault="00403ED0" w:rsidP="00DF53E6">
      <w:pPr>
        <w:rPr>
          <w:i/>
        </w:rPr>
      </w:pPr>
      <w:r w:rsidRPr="00403ED0">
        <w:rPr>
          <w:i/>
        </w:rPr>
        <w:t>Population differentiation</w:t>
      </w:r>
    </w:p>
    <w:p w14:paraId="7236C749" w14:textId="78046B05" w:rsidR="00D855E6" w:rsidRDefault="005D13DA" w:rsidP="00DF53E6">
      <w:r>
        <w:tab/>
      </w:r>
      <w:r w:rsidR="008A472A">
        <w:t xml:space="preserve">Our results for </w:t>
      </w:r>
      <w:r w:rsidR="008A472A" w:rsidRPr="00742D7A">
        <w:rPr>
          <w:i/>
        </w:rPr>
        <w:t>F</w:t>
      </w:r>
      <w:r w:rsidR="00742D7A" w:rsidRPr="00742D7A">
        <w:rPr>
          <w:i/>
          <w:vertAlign w:val="subscript"/>
        </w:rPr>
        <w:t>ST</w:t>
      </w:r>
      <w:r w:rsidR="008A472A">
        <w:t xml:space="preserve"> estimation largely paralleled those for allele frequency, which suggests that </w:t>
      </w:r>
      <w:r w:rsidR="00117A35">
        <w:t>they</w:t>
      </w:r>
      <w:r w:rsidR="008A472A">
        <w:t xml:space="preserve"> might be generally applicable to other</w:t>
      </w:r>
      <w:r w:rsidR="00181230">
        <w:t xml:space="preserve"> types of analyses that </w:t>
      </w:r>
      <w:r w:rsidR="00117A35">
        <w:t xml:space="preserve">strongly </w:t>
      </w:r>
      <w:r w:rsidR="00181230">
        <w:t>depend on population allele frequencies, such as</w:t>
      </w:r>
      <w:r w:rsidR="00117A35">
        <w:t xml:space="preserve"> </w:t>
      </w:r>
      <w:r w:rsidR="00181230">
        <w:t xml:space="preserve"> …</w:t>
      </w:r>
      <w:r w:rsidR="00117A35">
        <w:t>X,Y,Z</w:t>
      </w:r>
      <w:r w:rsidR="00181230">
        <w:t xml:space="preserve">—but that is only a conjecture that requires empirical evaluation.  We did find that a wider range of scenarios showed improved performance of </w:t>
      </w:r>
      <w:r w:rsidR="00742D7A" w:rsidRPr="00E47F6D">
        <w:rPr>
          <w:position w:val="-10"/>
        </w:rPr>
        <w:object w:dxaOrig="400" w:dyaOrig="360" w14:anchorId="39CE0B14">
          <v:shape id="_x0000_i1071" type="#_x0000_t75" style="width:19.9pt;height:19.15pt" o:ole="" filled="t">
            <v:fill color2="black"/>
            <v:imagedata r:id="rId104" o:title=""/>
          </v:shape>
          <o:OLEObject Type="Embed" ProgID="Equation.3" ShapeID="_x0000_i1071" DrawAspect="Content" ObjectID="_1410916123" r:id="rId105"/>
        </w:object>
      </w:r>
      <w:r w:rsidR="00181230">
        <w:t xml:space="preserve"> under partial removal of siblings (see Figures 3 and 4).  We suspect this might reflect an interaction between </w:t>
      </w:r>
      <w:r w:rsidR="007D031C">
        <w:t xml:space="preserve">ESS and the adjustment to </w:t>
      </w:r>
      <w:r w:rsidR="00742D7A" w:rsidRPr="00E47F6D">
        <w:rPr>
          <w:position w:val="-10"/>
        </w:rPr>
        <w:object w:dxaOrig="400" w:dyaOrig="360" w14:anchorId="26EF7354">
          <v:shape id="_x0000_i1072" type="#_x0000_t75" style="width:19.9pt;height:19.15pt" o:ole="" filled="t">
            <v:fill color2="black"/>
            <v:imagedata r:id="rId106" o:title=""/>
          </v:shape>
          <o:OLEObject Type="Embed" ProgID="Equation.3" ShapeID="_x0000_i1072" DrawAspect="Content" ObjectID="_1410916124" r:id="rId107"/>
        </w:object>
      </w:r>
      <w:r w:rsidR="007D031C">
        <w:t xml:space="preserve"> to make it unbiased (i.e., by subtracting the quantity 1/(2</w:t>
      </w:r>
      <w:r w:rsidR="007D031C" w:rsidRPr="00742D7A">
        <w:rPr>
          <w:i/>
        </w:rPr>
        <w:t>S</w:t>
      </w:r>
      <w:r w:rsidR="007D031C">
        <w:t>)</w:t>
      </w:r>
      <w:r w:rsidR="00742D7A">
        <w:t xml:space="preserve"> to account for sampling</w:t>
      </w:r>
      <w:r w:rsidR="007D031C">
        <w:t xml:space="preserve">).  If a sample of </w:t>
      </w:r>
      <w:r w:rsidR="007D031C" w:rsidRPr="00742D7A">
        <w:rPr>
          <w:i/>
        </w:rPr>
        <w:t>S</w:t>
      </w:r>
      <w:r w:rsidR="007D031C">
        <w:t xml:space="preserve"> individuals contains relatives, its ESS will be &lt; </w:t>
      </w:r>
      <w:r w:rsidR="007D031C" w:rsidRPr="00742D7A">
        <w:rPr>
          <w:i/>
        </w:rPr>
        <w:t>S</w:t>
      </w:r>
      <w:r w:rsidR="007D031C">
        <w:t>, which means that subtracting the quantity 1/(2</w:t>
      </w:r>
      <w:r w:rsidR="007D031C" w:rsidRPr="00742D7A">
        <w:rPr>
          <w:i/>
        </w:rPr>
        <w:t>S</w:t>
      </w:r>
      <w:r w:rsidR="007D031C">
        <w:t xml:space="preserve">) will not be sufficient to produce an unbiased estimator of </w:t>
      </w:r>
      <w:r w:rsidR="00742D7A" w:rsidRPr="00742D7A">
        <w:rPr>
          <w:i/>
        </w:rPr>
        <w:t>F</w:t>
      </w:r>
      <w:r w:rsidR="00742D7A" w:rsidRPr="00742D7A">
        <w:rPr>
          <w:i/>
          <w:vertAlign w:val="subscript"/>
        </w:rPr>
        <w:t>ST</w:t>
      </w:r>
      <w:r w:rsidR="007D031C">
        <w:t>.  Purging some siblings with partially redundant information reduces the number of individuals in the sample faster than it reduces ESS and hence brings the effective and actual sample sizes into closer agreement.</w:t>
      </w:r>
    </w:p>
    <w:p w14:paraId="191868F6" w14:textId="77777777" w:rsidR="00403ED0" w:rsidRDefault="00403ED0" w:rsidP="00DF53E6"/>
    <w:p w14:paraId="587F5A44" w14:textId="6314F26D" w:rsidR="00403ED0" w:rsidRPr="00403ED0" w:rsidRDefault="00403ED0" w:rsidP="00DF53E6">
      <w:pPr>
        <w:rPr>
          <w:i/>
        </w:rPr>
      </w:pPr>
      <w:r w:rsidRPr="00403ED0">
        <w:rPr>
          <w:i/>
        </w:rPr>
        <w:t>Effective population size</w:t>
      </w:r>
    </w:p>
    <w:p w14:paraId="7A471881" w14:textId="0A970DA2" w:rsidR="00D855E6" w:rsidRDefault="00A42EE6" w:rsidP="00C438DA">
      <w:pPr>
        <w:pStyle w:val="NormalWeb"/>
        <w:spacing w:before="0" w:beforeAutospacing="0" w:after="0" w:afterAutospacing="0"/>
        <w:ind w:firstLine="720"/>
      </w:pPr>
      <w:r>
        <w:t xml:space="preserve">Presence of siblings affects estimation of </w:t>
      </w:r>
      <w:r w:rsidR="00742D7A" w:rsidRPr="009E7B63">
        <w:rPr>
          <w:i/>
        </w:rPr>
        <w:t>N</w:t>
      </w:r>
      <w:r w:rsidR="00742D7A" w:rsidRPr="009E7B63">
        <w:rPr>
          <w:i/>
          <w:vertAlign w:val="subscript"/>
        </w:rPr>
        <w:t>e</w:t>
      </w:r>
      <w:r>
        <w:t xml:space="preserve"> different</w:t>
      </w:r>
      <w:r w:rsidR="002C1FE5">
        <w:t>ly (in two</w:t>
      </w:r>
      <w:r>
        <w:t xml:space="preserve"> ways</w:t>
      </w:r>
      <w:r w:rsidR="002C1FE5">
        <w:t>)</w:t>
      </w:r>
      <w:r>
        <w:t xml:space="preserve"> than it does estimation of allele frequency.  First, whereas family structure only affects precision of </w:t>
      </w:r>
      <w:r w:rsidR="00742D7A" w:rsidRPr="005A14DA">
        <w:rPr>
          <w:position w:val="-4"/>
        </w:rPr>
        <w:object w:dxaOrig="220" w:dyaOrig="300" w14:anchorId="22CF9E29">
          <v:shape id="_x0000_i1073" type="#_x0000_t75" style="width:9.95pt;height:16.1pt" o:ole="" filled="t">
            <v:fill color2="black"/>
            <v:imagedata r:id="rId108" o:title=""/>
          </v:shape>
          <o:OLEObject Type="Embed" ProgID="Equation.3" ShapeID="_x0000_i1073" DrawAspect="Content" ObjectID="_1410916125" r:id="rId109"/>
        </w:object>
      </w:r>
      <w:r>
        <w:t xml:space="preserve">, it can </w:t>
      </w:r>
      <w:r w:rsidR="00742D7A">
        <w:t xml:space="preserve">severely </w:t>
      </w:r>
      <w:r>
        <w:t xml:space="preserve">bias estimates of </w:t>
      </w:r>
      <w:r w:rsidR="00742D7A" w:rsidRPr="009E7B63">
        <w:rPr>
          <w:i/>
        </w:rPr>
        <w:t>N</w:t>
      </w:r>
      <w:r w:rsidR="00742D7A" w:rsidRPr="009E7B63">
        <w:rPr>
          <w:i/>
          <w:vertAlign w:val="subscript"/>
        </w:rPr>
        <w:t>e</w:t>
      </w:r>
      <w:r w:rsidR="00A9372A">
        <w:t>.</w:t>
      </w:r>
      <w:r>
        <w:t xml:space="preserve">  Second</w:t>
      </w:r>
      <w:r w:rsidR="00A9372A">
        <w:t xml:space="preserve">, whether samples are collected randomly or not has a much larger effect on </w:t>
      </w:r>
      <w:r w:rsidR="00742D7A" w:rsidRPr="00A9546A">
        <w:rPr>
          <w:position w:val="-10"/>
        </w:rPr>
        <w:object w:dxaOrig="320" w:dyaOrig="360" w14:anchorId="4B4D9950">
          <v:shape id="_x0000_i1074" type="#_x0000_t75" style="width:15.3pt;height:18.4pt" o:ole="" filled="t">
            <v:fill color2="black"/>
            <v:imagedata r:id="rId110" o:title=""/>
          </v:shape>
          <o:OLEObject Type="Embed" ProgID="Equation.3" ShapeID="_x0000_i1074" DrawAspect="Content" ObjectID="_1410916126" r:id="rId111"/>
        </w:object>
      </w:r>
      <w:r w:rsidR="00A9372A">
        <w:t xml:space="preserve"> than </w:t>
      </w:r>
      <w:r w:rsidR="00742D7A" w:rsidRPr="005A14DA">
        <w:rPr>
          <w:position w:val="-4"/>
        </w:rPr>
        <w:object w:dxaOrig="220" w:dyaOrig="300" w14:anchorId="2AA37D22">
          <v:shape id="_x0000_i1075" type="#_x0000_t75" style="width:9.95pt;height:16.1pt" o:ole="" filled="t">
            <v:fill color2="black"/>
            <v:imagedata r:id="rId112" o:title=""/>
          </v:shape>
          <o:OLEObject Type="Embed" ProgID="Equation.3" ShapeID="_x0000_i1075" DrawAspect="Content" ObjectID="_1410916127" r:id="rId113"/>
        </w:object>
      </w:r>
      <w:r w:rsidR="00A9372A">
        <w:t>.  For the LD (and sibship) methods, family structure that occurs naturally in all finite populations is part of the signal that allows one to estimate effective size.  Non-random sampling that tends to collect groups of siblings together creates additional family structure that is mistaken for drift</w:t>
      </w:r>
      <w:r w:rsidR="002C1FE5">
        <w:t xml:space="preserve">, which downwardly biases </w:t>
      </w:r>
      <w:r w:rsidR="00742D7A" w:rsidRPr="00A9546A">
        <w:rPr>
          <w:position w:val="-10"/>
        </w:rPr>
        <w:object w:dxaOrig="320" w:dyaOrig="360" w14:anchorId="35A92323">
          <v:shape id="_x0000_i1076" type="#_x0000_t75" style="width:15.3pt;height:18.4pt" o:ole="" filled="t">
            <v:fill color2="black"/>
            <v:imagedata r:id="rId114" o:title=""/>
          </v:shape>
          <o:OLEObject Type="Embed" ProgID="Equation.3" ShapeID="_x0000_i1076" DrawAspect="Content" ObjectID="_1410916128" r:id="rId115"/>
        </w:object>
      </w:r>
      <w:r w:rsidR="002C1FE5">
        <w:t xml:space="preserve">.  In theory, an unbiased sample could be reconstructed by removing siblings collected in excess of </w:t>
      </w:r>
      <w:r w:rsidR="00EA4607">
        <w:t>the random expectation (Figure 6</w:t>
      </w:r>
      <w:r w:rsidR="002C1FE5">
        <w:t xml:space="preserve">).  In practice, however, this will be difficult or impossible to accomplish.  It is clear even from our limited evaluations that no generic, one-size-fits-all strategy of fractional sibling removal will </w:t>
      </w:r>
      <w:r w:rsidR="00EA4607">
        <w:t xml:space="preserve">be effective in every scenario.  The location of the sweet spot </w:t>
      </w:r>
      <w:r w:rsidR="00EA4607" w:rsidRPr="00EA4607">
        <w:t xml:space="preserve">that </w:t>
      </w:r>
      <w:r w:rsidR="00EA4607">
        <w:t xml:space="preserve">produces a completely unbiased estimate </w:t>
      </w:r>
      <w:r w:rsidR="00EA4607" w:rsidRPr="00EA4607">
        <w:t xml:space="preserve">varies widely, depending on (at least) the mating system, type of sampling, values of </w:t>
      </w:r>
      <w:r w:rsidR="00EA4607" w:rsidRPr="00EA4607">
        <w:rPr>
          <w:i/>
        </w:rPr>
        <w:t>S</w:t>
      </w:r>
      <w:r w:rsidR="00EA4607" w:rsidRPr="00EA4607">
        <w:t xml:space="preserve"> and </w:t>
      </w:r>
      <w:r w:rsidR="00EA4607" w:rsidRPr="00EA4607">
        <w:rPr>
          <w:i/>
        </w:rPr>
        <w:t>N</w:t>
      </w:r>
      <w:r w:rsidR="00EA4607" w:rsidRPr="00EA4607">
        <w:rPr>
          <w:i/>
          <w:vertAlign w:val="subscript"/>
        </w:rPr>
        <w:t>e</w:t>
      </w:r>
      <w:r w:rsidR="00EA4607" w:rsidRPr="00EA4607">
        <w:t xml:space="preserve">, and whether all siblings or only full siblings are removed. </w:t>
      </w:r>
      <w:r w:rsidR="00EA4607">
        <w:t xml:space="preserve"> Furthermore, </w:t>
      </w:r>
      <w:r w:rsidR="00EA4607" w:rsidRPr="00EA4607">
        <w:t xml:space="preserve">the Goldilocks zone </w:t>
      </w:r>
      <w:r w:rsidR="00EA4607">
        <w:t xml:space="preserve">(an area around the sweet spot that represents </w:t>
      </w:r>
      <w:r w:rsidR="00EA4607" w:rsidRPr="00EA4607">
        <w:t xml:space="preserve">“just the right amount” of </w:t>
      </w:r>
      <w:r w:rsidR="00EA4607">
        <w:t xml:space="preserve">bias adjustment to produce a reasonable estimate) can be very narrow, such that </w:t>
      </w:r>
      <w:r w:rsidR="002C1FE5">
        <w:t>the consequences of small errors in identifying the optimal fraction of siblings to remove can be harsh</w:t>
      </w:r>
      <w:r w:rsidR="00EA4607">
        <w:t xml:space="preserve">.  </w:t>
      </w:r>
      <w:r w:rsidR="00C438DA">
        <w:t xml:space="preserve">For example, under Scenario M, an unbiased estimate can be achieved by removing 90-95% of all siblings, but removing only 75% leaves </w:t>
      </w:r>
      <w:r w:rsidR="00C438DA" w:rsidRPr="00A9546A">
        <w:rPr>
          <w:position w:val="-10"/>
        </w:rPr>
        <w:object w:dxaOrig="320" w:dyaOrig="360" w14:anchorId="545DEE53">
          <v:shape id="_x0000_i1077" type="#_x0000_t75" style="width:15.3pt;height:18.4pt" o:ole="" filled="t">
            <v:fill color2="black"/>
            <v:imagedata r:id="rId116" o:title=""/>
          </v:shape>
          <o:OLEObject Type="Embed" ProgID="Equation.3" ShapeID="_x0000_i1077" DrawAspect="Content" ObjectID="_1410916129" r:id="rId117"/>
        </w:object>
      </w:r>
      <w:r w:rsidR="00C438DA">
        <w:t xml:space="preserve"> downwardly biased by almost 50%, while removing all siblings produces an estimate that is over 5 times as large as true </w:t>
      </w:r>
      <w:r w:rsidR="00C438DA" w:rsidRPr="009E7B63">
        <w:rPr>
          <w:i/>
        </w:rPr>
        <w:t>N</w:t>
      </w:r>
      <w:r w:rsidR="00C438DA" w:rsidRPr="009E7B63">
        <w:rPr>
          <w:i/>
          <w:vertAlign w:val="subscript"/>
        </w:rPr>
        <w:t>e</w:t>
      </w:r>
      <w:r w:rsidR="00C438DA">
        <w:t xml:space="preserve"> (Figure 6). </w:t>
      </w:r>
      <w:r w:rsidR="00EA4607">
        <w:t xml:space="preserve"> </w:t>
      </w:r>
      <w:r w:rsidR="009D1DDD">
        <w:t xml:space="preserve">Researchers interested in pursuing this option are faced with a chicken-and-egg conundrum:  only if one knows the true effective population size can one determine the precise amount of sibling reduction that will produce an unbiased estimate of </w:t>
      </w:r>
      <w:r w:rsidR="009D1DDD" w:rsidRPr="009E7B63">
        <w:rPr>
          <w:i/>
        </w:rPr>
        <w:t>N</w:t>
      </w:r>
      <w:r w:rsidR="009D1DDD" w:rsidRPr="009E7B63">
        <w:rPr>
          <w:i/>
          <w:vertAlign w:val="subscript"/>
        </w:rPr>
        <w:t>e</w:t>
      </w:r>
      <w:r w:rsidR="009D1DDD">
        <w:t>.</w:t>
      </w:r>
    </w:p>
    <w:p w14:paraId="7B19A483" w14:textId="1BCA8D98" w:rsidR="00211780" w:rsidRDefault="00D6788D" w:rsidP="00211780">
      <w:pPr>
        <w:ind w:firstLine="720"/>
      </w:pPr>
      <w:r>
        <w:t xml:space="preserve">We used </w:t>
      </w:r>
      <w:r w:rsidR="00211780">
        <w:t>the LD method</w:t>
      </w:r>
      <w:r>
        <w:t xml:space="preserve"> to estimate </w:t>
      </w:r>
      <w:r w:rsidRPr="00D6788D">
        <w:rPr>
          <w:i/>
        </w:rPr>
        <w:t>N</w:t>
      </w:r>
      <w:r w:rsidRPr="00D6788D">
        <w:rPr>
          <w:i/>
          <w:vertAlign w:val="subscript"/>
        </w:rPr>
        <w:t>e</w:t>
      </w:r>
      <w:r w:rsidR="00211780">
        <w:t xml:space="preserve">, but similar results can be expected for the other two widely-used single sample estimators of effective size.  OneSamp (Tallmon et al. 2008) uses an approximate-bayesian-computation approach with several summary statistics, but the most important signal is from LD.  When all sibling assignments are 100% accurate, the estimates </w:t>
      </w:r>
      <w:r w:rsidR="00211780">
        <w:lastRenderedPageBreak/>
        <w:t xml:space="preserve">from </w:t>
      </w:r>
      <w:r w:rsidR="00211780" w:rsidRPr="00393EB0">
        <w:t>Wang’s (2009) sibship method</w:t>
      </w:r>
      <w:r w:rsidR="00211780">
        <w:t xml:space="preserve"> are the same as calculated using PWOP, except for the random-mating adjustment employed by Wang (2009) (see Ackerman et al. in </w:t>
      </w:r>
      <w:r>
        <w:t>press)</w:t>
      </w:r>
      <w:r w:rsidR="00211780">
        <w:t xml:space="preserve">.  </w:t>
      </w:r>
      <w:r w:rsidR="00377434">
        <w:t>However, the temporal method for estimating Ne depends only on allele frequency, so using the BLUE procedure to obtain a pedigree-weighted estimate of TrueP could be an effective way of dealing with family structure in samples (but this should be verified empirically).</w:t>
      </w:r>
    </w:p>
    <w:p w14:paraId="35A52354" w14:textId="77777777" w:rsidR="00403ED0" w:rsidRDefault="00403ED0" w:rsidP="00DF53E6"/>
    <w:p w14:paraId="1B491E4A" w14:textId="48EF958D" w:rsidR="00403ED0" w:rsidRPr="00403ED0" w:rsidRDefault="00403ED0" w:rsidP="00DF53E6">
      <w:pPr>
        <w:rPr>
          <w:i/>
        </w:rPr>
      </w:pPr>
      <w:r w:rsidRPr="00403ED0">
        <w:rPr>
          <w:i/>
        </w:rPr>
        <w:t>Random and non-random sampling</w:t>
      </w:r>
    </w:p>
    <w:p w14:paraId="5471B600" w14:textId="38A32537" w:rsidR="002C1FE5" w:rsidRDefault="002C1FE5" w:rsidP="00DF53E6">
      <w:r>
        <w:tab/>
      </w:r>
      <w:r w:rsidR="00377434">
        <w:t>W</w:t>
      </w:r>
      <w:r>
        <w:t>e see no realistic way to distinguish random and non-random samples</w:t>
      </w:r>
      <w:r w:rsidR="00A8258A">
        <w:t xml:space="preserve"> based on patterns of relatedness</w:t>
      </w:r>
      <w:r>
        <w:t>, even if family structure can be reconstructed with 100% accuracy.</w:t>
      </w:r>
      <w:r w:rsidR="00A8258A">
        <w:t xml:space="preserve">  For any given array of sibling relationships that can be generated with non-random sampling, it is possible to imagine a random sample that could produce the same result.  For example, consider the extreme Scenario Y, in which most of the </w:t>
      </w:r>
      <w:r w:rsidR="00A8258A" w:rsidRPr="00742D7A">
        <w:rPr>
          <w:i/>
        </w:rPr>
        <w:t>N</w:t>
      </w:r>
      <w:r w:rsidR="00A8258A">
        <w:t xml:space="preserve"> potential parents produced no offspring that appeared in the samples, while one or a few lucky pairs of parents produced large numbers.  This is exactly the kind of result</w:t>
      </w:r>
      <w:r w:rsidR="00276BAA">
        <w:t xml:space="preserve"> that could arise if offspring of a species with Type III survival are sampled at an early age before they have properly mixed (</w:t>
      </w:r>
      <w:r w:rsidR="009D1DDD">
        <w:t xml:space="preserve">as could easily occur with </w:t>
      </w:r>
      <w:r w:rsidR="00276BAA">
        <w:t xml:space="preserve">many fish, marine invertebrates, amphibians, insects, </w:t>
      </w:r>
      <w:r w:rsidR="00377434">
        <w:t>etc.</w:t>
      </w:r>
      <w:r w:rsidR="00276BAA">
        <w:t xml:space="preserve">).  On the other hand, this pattern of family structure </w:t>
      </w:r>
      <w:r w:rsidR="0028617B" w:rsidRPr="0028617B">
        <w:t xml:space="preserve">(realized </w:t>
      </w:r>
      <w:r w:rsidR="0028617B" w:rsidRPr="0028617B">
        <w:rPr>
          <w:i/>
        </w:rPr>
        <w:t>N</w:t>
      </w:r>
      <w:r w:rsidR="0028617B" w:rsidRPr="0028617B">
        <w:rPr>
          <w:i/>
          <w:vertAlign w:val="subscript"/>
        </w:rPr>
        <w:t>e</w:t>
      </w:r>
      <w:r w:rsidR="0028617B" w:rsidRPr="0028617B">
        <w:t xml:space="preserve"> was &lt; 2% of </w:t>
      </w:r>
      <w:r w:rsidR="0028617B" w:rsidRPr="0028617B">
        <w:rPr>
          <w:i/>
        </w:rPr>
        <w:t>N</w:t>
      </w:r>
      <w:r w:rsidR="0028617B" w:rsidRPr="0028617B">
        <w:t xml:space="preserve"> for Scenario Y; Table 1)</w:t>
      </w:r>
      <w:r w:rsidR="0028617B">
        <w:t xml:space="preserve"> </w:t>
      </w:r>
      <w:r w:rsidR="00276BAA">
        <w:t xml:space="preserve">also conforms to predictions of Hedgecock’s </w:t>
      </w:r>
      <w:r w:rsidR="00377434">
        <w:t xml:space="preserve">(1994) </w:t>
      </w:r>
      <w:r w:rsidR="00276BAA">
        <w:t>hypothesis of sweepstakes reproductive success</w:t>
      </w:r>
      <w:r w:rsidR="009D1DDD">
        <w:t xml:space="preserve"> (reviewed by Hedgecock and Pudovkin 201</w:t>
      </w:r>
      <w:r w:rsidR="00E44E01">
        <w:t>1</w:t>
      </w:r>
      <w:r w:rsidR="009D1DDD">
        <w:t>)</w:t>
      </w:r>
      <w:r w:rsidR="00276BAA">
        <w:t xml:space="preserve">, which has been postulated to be responsible for a number of tiny estimates of the </w:t>
      </w:r>
      <w:r w:rsidR="00742D7A" w:rsidRPr="009E7B63">
        <w:rPr>
          <w:i/>
        </w:rPr>
        <w:t>N</w:t>
      </w:r>
      <w:r w:rsidR="00742D7A" w:rsidRPr="009E7B63">
        <w:rPr>
          <w:i/>
          <w:vertAlign w:val="subscript"/>
        </w:rPr>
        <w:t>e</w:t>
      </w:r>
      <w:r w:rsidR="00276BAA">
        <w:t>/</w:t>
      </w:r>
      <w:r w:rsidR="00276BAA" w:rsidRPr="00742D7A">
        <w:rPr>
          <w:i/>
        </w:rPr>
        <w:t>N</w:t>
      </w:r>
      <w:r w:rsidR="00276BAA">
        <w:t xml:space="preserve"> ratio in marine species (</w:t>
      </w:r>
      <w:r w:rsidR="009F2E87">
        <w:t xml:space="preserve">Hedrick 2005; </w:t>
      </w:r>
      <w:r w:rsidR="00276BAA">
        <w:t>Hauser and Carvalho 2008</w:t>
      </w:r>
      <w:r w:rsidR="009F2E87">
        <w:t>; Waples in press</w:t>
      </w:r>
      <w:r w:rsidR="00F717E1">
        <w:t>)</w:t>
      </w:r>
      <w:r w:rsidR="00276BAA">
        <w:t xml:space="preserve">.  A sample with this type of family structure could therefore represent an extreme case of non-random sampling, or an extreme case of overdispersed variance in reproductive success that </w:t>
      </w:r>
      <w:r w:rsidR="00377434">
        <w:t>characterizes</w:t>
      </w:r>
      <w:r w:rsidR="009F2E87">
        <w:t xml:space="preserve"> a novel and </w:t>
      </w:r>
      <w:r w:rsidR="00276BAA">
        <w:t xml:space="preserve">important evolutionary phenomenon.  </w:t>
      </w:r>
      <w:r w:rsidR="009F2E87">
        <w:t xml:space="preserve">Without independent information about the nature of the samples, it </w:t>
      </w:r>
      <w:r w:rsidR="00377434">
        <w:t xml:space="preserve">generally </w:t>
      </w:r>
      <w:r w:rsidR="009F2E87">
        <w:t>will not be possible to distinguish these scenarios.</w:t>
      </w:r>
    </w:p>
    <w:p w14:paraId="5CBA9761" w14:textId="77777777" w:rsidR="00A42EE6" w:rsidRDefault="00A42EE6" w:rsidP="00DF53E6"/>
    <w:p w14:paraId="20F8D5A7" w14:textId="639F98D7" w:rsidR="0036655D" w:rsidRPr="00403ED0" w:rsidRDefault="00403ED0" w:rsidP="00DF53E6">
      <w:pPr>
        <w:rPr>
          <w:i/>
        </w:rPr>
      </w:pPr>
      <w:r w:rsidRPr="00403ED0">
        <w:rPr>
          <w:i/>
        </w:rPr>
        <w:t>Conclusions and future directions</w:t>
      </w:r>
    </w:p>
    <w:p w14:paraId="7760C040" w14:textId="748666FB" w:rsidR="000D58BD" w:rsidRDefault="00211780" w:rsidP="000D58BD">
      <w:pPr>
        <w:pStyle w:val="NormalWeb"/>
        <w:spacing w:before="0" w:beforeAutospacing="0" w:after="0" w:afterAutospacing="0"/>
        <w:ind w:firstLine="720"/>
      </w:pPr>
      <w:r>
        <w:t xml:space="preserve">The paradigm that seems to be emerging </w:t>
      </w:r>
      <w:r w:rsidR="00BE4FD8">
        <w:t xml:space="preserve">in applied conservation genetics </w:t>
      </w:r>
      <w:r>
        <w:t xml:space="preserve">is that family structure in genetic datasets is an aberration or disease that has to be cured by removing siblings. We think </w:t>
      </w:r>
      <w:r w:rsidR="000D58BD">
        <w:t xml:space="preserve">it </w:t>
      </w:r>
      <w:r>
        <w:t xml:space="preserve">is dangerous </w:t>
      </w:r>
      <w:r w:rsidR="000D58BD">
        <w:t>to adopt this as a general perspective, even though it might be effective in some specific applications, such as Bayesian clustering.  But i</w:t>
      </w:r>
      <w:r>
        <w:t>f programs like STRUCTURE are not designed to deal properly with family structure that occurs naturally in all finite populations, perhaps the problem lies not with the data but the programs.  As noted by Anderson and Dunham (2008), in theory it would be possible to modify Bayesian clustering methods to better account for family structure</w:t>
      </w:r>
      <w:ins w:id="53" w:author="Eric Anderson" w:date="2016-10-04T04:02:00Z">
        <w:r w:rsidR="00D003A9">
          <w:t xml:space="preserve"> and such developments are being </w:t>
        </w:r>
      </w:ins>
      <w:ins w:id="54" w:author="Eric Anderson" w:date="2016-10-04T04:03:00Z">
        <w:r w:rsidR="00D003A9">
          <w:t xml:space="preserve">pursued in human genetics </w:t>
        </w:r>
      </w:ins>
      <w:ins w:id="55" w:author="Eric Anderson" w:date="2016-10-04T04:05:00Z">
        <w:r w:rsidR="00D003A9">
          <w:t>(Conomos et al. 2016)</w:t>
        </w:r>
      </w:ins>
      <w:r>
        <w:t>.</w:t>
      </w:r>
    </w:p>
    <w:p w14:paraId="336C1D41" w14:textId="77777777" w:rsidR="00F717E1" w:rsidRDefault="00F717E1" w:rsidP="000D58BD">
      <w:pPr>
        <w:pStyle w:val="NormalWeb"/>
        <w:spacing w:before="0" w:beforeAutospacing="0" w:after="0" w:afterAutospacing="0"/>
        <w:ind w:firstLine="720"/>
      </w:pPr>
    </w:p>
    <w:p w14:paraId="066CBE91" w14:textId="48B02645" w:rsidR="000F0453" w:rsidRDefault="00F717E1" w:rsidP="00F717E1">
      <w:pPr>
        <w:pStyle w:val="NormalWeb"/>
        <w:spacing w:before="0" w:beforeAutospacing="0" w:after="0" w:afterAutospacing="0"/>
      </w:pPr>
      <w:r>
        <w:t>Our results show that p</w:t>
      </w:r>
      <w:r w:rsidR="000D58BD" w:rsidRPr="000D58BD">
        <w:t xml:space="preserve">urging </w:t>
      </w:r>
      <w:r w:rsidR="000D58BD">
        <w:t xml:space="preserve">putative siblings is </w:t>
      </w:r>
      <w:r w:rsidR="000D58BD" w:rsidRPr="000D58BD">
        <w:t xml:space="preserve">not </w:t>
      </w:r>
      <w:r w:rsidR="000D58BD">
        <w:t xml:space="preserve">a </w:t>
      </w:r>
      <w:r w:rsidR="000D58BD" w:rsidRPr="000D58BD">
        <w:t xml:space="preserve">good general strategy for </w:t>
      </w:r>
      <w:r w:rsidR="000F0453">
        <w:t>either of the following:</w:t>
      </w:r>
    </w:p>
    <w:p w14:paraId="2D7C95E7" w14:textId="77777777" w:rsidR="000F0453" w:rsidRDefault="000F0453" w:rsidP="000D58BD">
      <w:pPr>
        <w:pStyle w:val="NormalWeb"/>
        <w:numPr>
          <w:ilvl w:val="0"/>
          <w:numId w:val="2"/>
        </w:numPr>
        <w:spacing w:before="0" w:beforeAutospacing="0" w:after="0" w:afterAutospacing="0"/>
        <w:ind w:firstLine="720"/>
      </w:pPr>
      <w:r>
        <w:t>I</w:t>
      </w:r>
      <w:r w:rsidR="000D58BD">
        <w:t xml:space="preserve">mproving estimates of allele frequency or </w:t>
      </w:r>
      <w:r w:rsidR="000D58BD" w:rsidRPr="000D58BD">
        <w:t>Fst</w:t>
      </w:r>
      <w:r w:rsidR="000D58BD">
        <w:t>; it is more likely to adversely affect performance</w:t>
      </w:r>
      <w:r w:rsidR="000D58BD" w:rsidRPr="000D58BD">
        <w:t xml:space="preserve">.  </w:t>
      </w:r>
      <w:r w:rsidR="000D58BD">
        <w:t>Using a BLUE approach to weight individuals before estimating allele frequencies appears to hold considerable promise for dealing with family structure in both random and non–random samples, but empirical evaluations are needed to rigorously evaluate the consequences for downsteam analyses that depend on allele frequency.</w:t>
      </w:r>
    </w:p>
    <w:p w14:paraId="30D063C1" w14:textId="0659B57C" w:rsidR="000D58BD" w:rsidRDefault="000F0453" w:rsidP="000D58BD">
      <w:pPr>
        <w:pStyle w:val="NormalWeb"/>
        <w:numPr>
          <w:ilvl w:val="0"/>
          <w:numId w:val="2"/>
        </w:numPr>
        <w:spacing w:before="0" w:beforeAutospacing="0" w:after="0" w:afterAutospacing="0"/>
        <w:ind w:firstLine="720"/>
      </w:pPr>
      <w:r>
        <w:lastRenderedPageBreak/>
        <w:t>Dealing with problems</w:t>
      </w:r>
      <w:r w:rsidR="000D58BD" w:rsidRPr="000D58BD">
        <w:t xml:space="preserve"> arising from non-random sampling.  Even if sibship reconstruction is 100% accurate and an optimal adjustment </w:t>
      </w:r>
      <w:r>
        <w:t xml:space="preserve">for allele frequency </w:t>
      </w:r>
      <w:r w:rsidR="000D58BD" w:rsidRPr="000D58BD">
        <w:t xml:space="preserve">can be made, the result will still be lower precision than could have been obtained with a random sample.  </w:t>
      </w:r>
      <w:r>
        <w:t>And for analyses such as Ne estimation that can be biased by excess family structure in non-random samples, it will be difficult or impossible to determine the optimal fraction of siblings to remove.  Therefore, if</w:t>
      </w:r>
      <w:r w:rsidR="000D58BD" w:rsidRPr="000D58BD">
        <w:t xml:space="preserve"> one strongly suspects they have non-random, family-correlated samples, by far the best strategy therefore is to go back and obtain a random sample.  </w:t>
      </w:r>
      <w:commentRangeStart w:id="56"/>
      <w:r w:rsidR="000D58BD" w:rsidRPr="000D58BD">
        <w:t xml:space="preserve">Of course, that is easier said than done in many natural populations.  </w:t>
      </w:r>
      <w:commentRangeEnd w:id="56"/>
      <w:r w:rsidR="00F717E1">
        <w:rPr>
          <w:rStyle w:val="CommentReference"/>
          <w:rFonts w:cs="Lucida Grande"/>
        </w:rPr>
        <w:commentReference w:id="56"/>
      </w:r>
    </w:p>
    <w:p w14:paraId="434C6445" w14:textId="77777777" w:rsidR="00F717E1" w:rsidRDefault="00F717E1" w:rsidP="00F717E1">
      <w:pPr>
        <w:pStyle w:val="NormalWeb"/>
        <w:spacing w:before="0" w:beforeAutospacing="0" w:after="0" w:afterAutospacing="0"/>
      </w:pPr>
    </w:p>
    <w:p w14:paraId="39F93756" w14:textId="28B8F193" w:rsidR="000F0453" w:rsidRDefault="000F0453" w:rsidP="00F717E1">
      <w:pPr>
        <w:pStyle w:val="NormalWeb"/>
        <w:spacing w:before="0" w:beforeAutospacing="0" w:after="0" w:afterAutospacing="0"/>
        <w:ind w:firstLine="720"/>
      </w:pPr>
      <w:r w:rsidRPr="000F0453">
        <w:t xml:space="preserve">Pessimistic as these results might appear, they nevertheless represent an overly optimistic view of the </w:t>
      </w:r>
      <w:r>
        <w:t xml:space="preserve">effectiveness of adjustments to account for family structure.  </w:t>
      </w:r>
      <w:r w:rsidRPr="000F0453">
        <w:t xml:space="preserve">In all results presented here, it was assumed that every true full and half sibling could be correctly identified, and that no unrelated pairs were incorrectly identified as siblings.  Although that level of precision in sibling identification might be approached under some ideal conditions, in general there will be uncertainties associated with many sibling assignments, </w:t>
      </w:r>
      <w:r>
        <w:t>so a rigorous assessment of performance must include realistic assumptions about the reliability of sibling reconstruction.</w:t>
      </w:r>
    </w:p>
    <w:p w14:paraId="669B8CDD" w14:textId="70DAD0C9" w:rsidR="00A0562D" w:rsidRDefault="00211780" w:rsidP="00F717E1">
      <w:pPr>
        <w:pStyle w:val="NormalWeb"/>
        <w:spacing w:before="0" w:beforeAutospacing="0" w:after="0" w:afterAutospacing="0"/>
        <w:ind w:firstLine="720"/>
      </w:pPr>
      <w:r>
        <w:t xml:space="preserve">By no means should results presented here be considered comprehensive; other mating systems could be modeled, and only a few selected parameter values and two types of analyses were considered.  Furthermore, complications such as age structure and migration were ignored.  It should be apparent that a great deal more research needs to be done before precise guidance can be given about how to deal with the complex problem of family structure in population genetic datasets. </w:t>
      </w:r>
      <w:r w:rsidR="000F0453" w:rsidRPr="000F0453">
        <w:t>Can classes of analytical methods be identified that respond in predictable ways?</w:t>
      </w:r>
      <w:r w:rsidR="000F0453">
        <w:t xml:space="preserve">  </w:t>
      </w:r>
      <w:r w:rsidR="006401BB">
        <w:t xml:space="preserve">If (as seems likely) different analyses show different sensitivities to family structure, then </w:t>
      </w:r>
      <w:r w:rsidR="00A0562D">
        <w:t>a</w:t>
      </w:r>
      <w:r w:rsidR="006401BB">
        <w:t xml:space="preserve"> likely result would be that different methods are used with different subsets of the original data.  How can these differences be accommodated in trying to integrate results to draw population-level inferences about key evolutionary and ecological processes?</w:t>
      </w:r>
    </w:p>
    <w:p w14:paraId="036584D9" w14:textId="63391FC6" w:rsidR="000D5092" w:rsidRDefault="000D5092" w:rsidP="00F717E1">
      <w:pPr>
        <w:pStyle w:val="NormalWeb"/>
        <w:spacing w:before="0" w:beforeAutospacing="0" w:after="0" w:afterAutospacing="0"/>
        <w:ind w:firstLine="720"/>
      </w:pPr>
      <w:r>
        <w:t xml:space="preserve">These are complex issues, and simple answers are not likely to emerge soon.  </w:t>
      </w:r>
      <w:r w:rsidR="005A3BD6">
        <w:t>In the meantime, it would be prudent for researchers tempted to try this approach to take some guidance from the Hippocratic Oath:  “first, do no harm.”</w:t>
      </w:r>
      <w:r w:rsidR="009E7B63">
        <w:t xml:space="preserve">  That is, the first objective should be to ensure that any data manipulations do not make problems </w:t>
      </w:r>
      <w:r w:rsidR="00F717E1">
        <w:t xml:space="preserve">associated with family structure </w:t>
      </w:r>
      <w:r w:rsidR="009E7B63">
        <w:t xml:space="preserve">worse.  </w:t>
      </w:r>
    </w:p>
    <w:p w14:paraId="5AC7419F" w14:textId="77777777" w:rsidR="00211780" w:rsidRPr="0036655D" w:rsidRDefault="00211780" w:rsidP="00A0562D">
      <w:pPr>
        <w:ind w:firstLine="720"/>
      </w:pPr>
      <w:r>
        <w:t>Finally, a</w:t>
      </w:r>
      <w:r w:rsidRPr="0036655D">
        <w:t>ll of th</w:t>
      </w:r>
      <w:r>
        <w:t xml:space="preserve">e above analyses related to allele frequency assume </w:t>
      </w:r>
      <w:r w:rsidRPr="0036655D">
        <w:t xml:space="preserve">that the goal is to accurately estimate the "true" allele frequency, which is defined to be P in the entire population of N potential parents.  But what if instead one wanted to estimate a weighted parental allele frequency, with weights being proportional to each parents' contribution of offspring to the next generation?  This could be thought of as the P that characterizes the effective population that actually produces the next generation.  If one wanted to estimate that weighted parental allele frequency, which in terms of expectation can be thought of as estimating the parametric allele frequency in the offspring generation, the best strategy would be to take a large, random sample of progeny and weight all individuals equally, regardless of family structure.  So, the two perspectives about what quantity we should be trying to estimate lead to different conclusions regarding handling of siblings.  </w:t>
      </w:r>
      <w:commentRangeStart w:id="57"/>
      <w:r w:rsidRPr="0036655D">
        <w:t>Can we say one perspective is right and the other wrong?</w:t>
      </w:r>
      <w:commentRangeEnd w:id="57"/>
      <w:r w:rsidR="00317FED">
        <w:rPr>
          <w:rStyle w:val="CommentReference"/>
        </w:rPr>
        <w:commentReference w:id="57"/>
      </w:r>
    </w:p>
    <w:p w14:paraId="292D44AF" w14:textId="77777777" w:rsidR="00211780" w:rsidRDefault="00211780" w:rsidP="00211780">
      <w:r>
        <w:br w:type="page"/>
      </w:r>
    </w:p>
    <w:p w14:paraId="68A62E41" w14:textId="36B94097" w:rsidR="00F50140" w:rsidRDefault="00E27298" w:rsidP="00DF53E6">
      <w:pPr>
        <w:pStyle w:val="NormalWeb"/>
        <w:spacing w:before="0" w:beforeAutospacing="0" w:after="0" w:afterAutospacing="0"/>
        <w:rPr>
          <w:b/>
        </w:rPr>
      </w:pPr>
      <w:r>
        <w:rPr>
          <w:rStyle w:val="CommentReference"/>
          <w:rFonts w:cs="Lucida Grande"/>
        </w:rPr>
        <w:lastRenderedPageBreak/>
        <w:commentReference w:id="59"/>
      </w:r>
      <w:r w:rsidR="00F50140" w:rsidRPr="0068342B">
        <w:rPr>
          <w:b/>
        </w:rPr>
        <w:t>References</w:t>
      </w:r>
      <w:r w:rsidR="000D5092">
        <w:rPr>
          <w:b/>
        </w:rPr>
        <w:t xml:space="preserve"> (pending)</w:t>
      </w:r>
    </w:p>
    <w:p w14:paraId="6340D54B" w14:textId="77777777" w:rsidR="00F8194D" w:rsidRDefault="00F8194D" w:rsidP="00DF53E6">
      <w:pPr>
        <w:pStyle w:val="NormalWeb"/>
        <w:spacing w:before="0" w:beforeAutospacing="0" w:after="0" w:afterAutospacing="0"/>
        <w:rPr>
          <w:b/>
        </w:rPr>
      </w:pPr>
    </w:p>
    <w:p w14:paraId="78AB5749" w14:textId="77777777" w:rsidR="000733B5" w:rsidRPr="0085112C" w:rsidRDefault="000733B5" w:rsidP="000733B5">
      <w:pPr>
        <w:pStyle w:val="BodyTextIndent3"/>
        <w:tabs>
          <w:tab w:val="clear" w:pos="270"/>
          <w:tab w:val="clear" w:pos="298"/>
          <w:tab w:val="left" w:pos="630"/>
        </w:tabs>
        <w:ind w:left="630" w:hanging="630"/>
        <w:rPr>
          <w:bCs/>
          <w:iCs/>
          <w:color w:val="000000"/>
          <w:szCs w:val="24"/>
        </w:rPr>
      </w:pPr>
      <w:r w:rsidRPr="0085112C">
        <w:rPr>
          <w:bCs/>
          <w:iCs/>
          <w:color w:val="000000"/>
          <w:szCs w:val="24"/>
        </w:rPr>
        <w:t>Ackerman, MW, BK Hand, RK Waples, G Luikart, RS Waples, C Steele, BA Garner, J McCane, and M Campbell.  In press.  Effective number of breeders from sibship reconstruction: empirical evaluations using hatchery steelhead.  Evolutionary Applications.</w:t>
      </w:r>
    </w:p>
    <w:p w14:paraId="604090B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Anderson EC, Dunham KK. 2008. The influence of family groups on inferences made</w:t>
      </w:r>
      <w:r>
        <w:rPr>
          <w:rFonts w:cs="Times New Roman"/>
          <w:szCs w:val="24"/>
        </w:rPr>
        <w:t xml:space="preserve"> </w:t>
      </w:r>
      <w:r w:rsidRPr="0085112C">
        <w:rPr>
          <w:rFonts w:cs="Times New Roman"/>
          <w:szCs w:val="24"/>
        </w:rPr>
        <w:t>with the program Structure. Molecular Ecology Resources 8:1219_1229</w:t>
      </w:r>
    </w:p>
    <w:p w14:paraId="27FDA15E" w14:textId="77777777" w:rsidR="000733B5" w:rsidRPr="0085112C" w:rsidRDefault="000733B5" w:rsidP="000733B5">
      <w:pPr>
        <w:tabs>
          <w:tab w:val="left" w:pos="630"/>
        </w:tabs>
        <w:autoSpaceDE w:val="0"/>
        <w:autoSpaceDN w:val="0"/>
        <w:adjustRightInd w:val="0"/>
        <w:ind w:left="630" w:hanging="630"/>
        <w:rPr>
          <w:rFonts w:cs="Times New Roman"/>
          <w:szCs w:val="24"/>
        </w:rPr>
      </w:pPr>
    </w:p>
    <w:p w14:paraId="48244C8B"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Ballloux 2004.</w:t>
      </w:r>
    </w:p>
    <w:p w14:paraId="33994F95" w14:textId="77777777" w:rsidR="000733B5" w:rsidRPr="0085112C" w:rsidRDefault="000733B5" w:rsidP="000733B5">
      <w:pPr>
        <w:tabs>
          <w:tab w:val="left" w:pos="630"/>
        </w:tabs>
        <w:autoSpaceDE w:val="0"/>
        <w:autoSpaceDN w:val="0"/>
        <w:adjustRightInd w:val="0"/>
        <w:ind w:left="630" w:hanging="630"/>
        <w:rPr>
          <w:rFonts w:cs="Times New Roman"/>
          <w:szCs w:val="24"/>
        </w:rPr>
      </w:pPr>
    </w:p>
    <w:p w14:paraId="1B8ECDDD" w14:textId="77777777" w:rsidR="000733B5"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 xml:space="preserve">Chakraborty, R., and Leimar, O. 1987. Genetic variation within a subdivided population. </w:t>
      </w:r>
      <w:r w:rsidRPr="0085112C">
        <w:rPr>
          <w:rFonts w:cs="Times New Roman"/>
          <w:i/>
          <w:iCs/>
          <w:szCs w:val="24"/>
        </w:rPr>
        <w:t xml:space="preserve">In </w:t>
      </w:r>
      <w:r w:rsidRPr="0085112C">
        <w:rPr>
          <w:rFonts w:cs="Times New Roman"/>
          <w:szCs w:val="24"/>
        </w:rPr>
        <w:t xml:space="preserve">Population genetics and fishery management. </w:t>
      </w:r>
      <w:r w:rsidRPr="0085112C">
        <w:rPr>
          <w:rFonts w:cs="Times New Roman"/>
          <w:i/>
          <w:iCs/>
          <w:szCs w:val="24"/>
        </w:rPr>
        <w:t xml:space="preserve">Edited by </w:t>
      </w:r>
      <w:r w:rsidRPr="0085112C">
        <w:rPr>
          <w:rFonts w:cs="Times New Roman"/>
          <w:szCs w:val="24"/>
        </w:rPr>
        <w:t>N. Ryman and F. Utter. University of Washington Press, Seattle, Wash. pp. 89–102.</w:t>
      </w:r>
    </w:p>
    <w:p w14:paraId="507C5CB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Goldberg CS, Waits LP. 2010. Quantification and reduction of bias from sampling larvae</w:t>
      </w:r>
      <w:r>
        <w:rPr>
          <w:rFonts w:cs="Times New Roman"/>
          <w:szCs w:val="24"/>
        </w:rPr>
        <w:t xml:space="preserve"> </w:t>
      </w:r>
      <w:r w:rsidRPr="0085112C">
        <w:rPr>
          <w:rFonts w:cs="Times New Roman"/>
          <w:szCs w:val="24"/>
        </w:rPr>
        <w:t>to infer population and landscape genetic structure. Molecular Ecology Resources</w:t>
      </w:r>
      <w:r>
        <w:rPr>
          <w:rFonts w:cs="Times New Roman"/>
          <w:szCs w:val="24"/>
        </w:rPr>
        <w:t xml:space="preserve"> </w:t>
      </w:r>
      <w:r w:rsidRPr="0085112C">
        <w:rPr>
          <w:rFonts w:cs="Times New Roman"/>
          <w:szCs w:val="24"/>
        </w:rPr>
        <w:t>10:304_313</w:t>
      </w:r>
    </w:p>
    <w:p w14:paraId="4DFECD79"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Hansen MM, Nielsen EE, Mensberg KLD. 1997. The problem of sampling families rather</w:t>
      </w:r>
      <w:r>
        <w:rPr>
          <w:rFonts w:cs="Times New Roman"/>
          <w:szCs w:val="24"/>
        </w:rPr>
        <w:t xml:space="preserve"> </w:t>
      </w:r>
      <w:r w:rsidRPr="0085112C">
        <w:rPr>
          <w:rFonts w:cs="Times New Roman"/>
          <w:szCs w:val="24"/>
        </w:rPr>
        <w:t>than populations: relatedness among individuals in samples of juvenile brown trout</w:t>
      </w:r>
      <w:r>
        <w:rPr>
          <w:rFonts w:cs="Times New Roman"/>
          <w:szCs w:val="24"/>
        </w:rPr>
        <w:t xml:space="preserve"> </w:t>
      </w:r>
      <w:r w:rsidRPr="0085112C">
        <w:rPr>
          <w:rFonts w:cs="Times New Roman"/>
          <w:szCs w:val="24"/>
        </w:rPr>
        <w:t>Salmo trutta L. Molecular Ecology 6:469_474</w:t>
      </w:r>
    </w:p>
    <w:p w14:paraId="431D7CBD"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Hauser, L, &amp; Carvalho, G.R. (2008). Paradigm shifts in marine fisheries genetics: ugly hypotheses slain by beautiful facts. Fish and Fisheries 9, 333–362. </w:t>
      </w:r>
    </w:p>
    <w:p w14:paraId="5D473A12" w14:textId="77777777" w:rsidR="000733B5" w:rsidRPr="0085112C" w:rsidRDefault="000733B5" w:rsidP="000733B5">
      <w:pPr>
        <w:suppressLineNumbers/>
        <w:tabs>
          <w:tab w:val="left" w:pos="630"/>
        </w:tabs>
        <w:ind w:left="630" w:hanging="630"/>
        <w:rPr>
          <w:rFonts w:cs="Times New Roman"/>
          <w:szCs w:val="24"/>
        </w:rPr>
      </w:pPr>
      <w:r w:rsidRPr="0085112C">
        <w:rPr>
          <w:rFonts w:eastAsia="WarnockPro-Regular" w:cs="Times New Roman"/>
          <w:szCs w:val="24"/>
        </w:rPr>
        <w:t xml:space="preserve">Hedgecock, D. (1994). Does variance in reproductive success limit effective population size of marine organisms? </w:t>
      </w:r>
      <w:r w:rsidRPr="0085112C">
        <w:rPr>
          <w:rFonts w:eastAsia="WarnockPro-Regular" w:cs="Times New Roman"/>
          <w:i/>
          <w:iCs/>
          <w:szCs w:val="24"/>
        </w:rPr>
        <w:t xml:space="preserve">In: </w:t>
      </w:r>
      <w:r w:rsidRPr="0085112C">
        <w:rPr>
          <w:rFonts w:eastAsia="WarnockPro-Regular" w:cs="Times New Roman"/>
          <w:szCs w:val="24"/>
        </w:rPr>
        <w:t>Beaumont A, editor. Genetics and evolution of aquatic organisms. London: Chapman &amp; Hall. p. 122–134.</w:t>
      </w:r>
    </w:p>
    <w:p w14:paraId="108BB576"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Hedgecock, D. &amp; Pudovkin, A.I. (2011). Sweepstakes reproductive success in highly fecund marine fish and shellfish: a review and commentary. </w:t>
      </w:r>
      <w:r w:rsidRPr="0085112C">
        <w:rPr>
          <w:rFonts w:cs="Times New Roman"/>
          <w:iCs/>
          <w:szCs w:val="24"/>
        </w:rPr>
        <w:t>Bulletin of Marine Science</w:t>
      </w:r>
      <w:r w:rsidRPr="0085112C">
        <w:rPr>
          <w:rFonts w:cs="Times New Roman"/>
          <w:szCs w:val="24"/>
        </w:rPr>
        <w:t xml:space="preserve"> </w:t>
      </w:r>
      <w:r w:rsidRPr="0085112C">
        <w:rPr>
          <w:rFonts w:cs="Times New Roman"/>
          <w:iCs/>
          <w:szCs w:val="24"/>
        </w:rPr>
        <w:t xml:space="preserve">87, </w:t>
      </w:r>
      <w:r w:rsidRPr="0085112C">
        <w:rPr>
          <w:rFonts w:cs="Times New Roman"/>
          <w:szCs w:val="24"/>
        </w:rPr>
        <w:t>971-1002.</w:t>
      </w:r>
    </w:p>
    <w:p w14:paraId="5ABD1914" w14:textId="77777777" w:rsidR="000733B5" w:rsidRPr="0085112C" w:rsidRDefault="000733B5" w:rsidP="000733B5">
      <w:pPr>
        <w:suppressLineNumbers/>
        <w:tabs>
          <w:tab w:val="left" w:pos="630"/>
        </w:tabs>
        <w:ind w:left="630" w:hanging="630"/>
        <w:rPr>
          <w:rFonts w:cs="Times New Roman"/>
          <w:szCs w:val="24"/>
        </w:rPr>
      </w:pPr>
      <w:r w:rsidRPr="0085112C">
        <w:rPr>
          <w:rFonts w:eastAsia="WarnockPro-Regular" w:cs="Times New Roman"/>
          <w:szCs w:val="24"/>
        </w:rPr>
        <w:t>Hedrick, P. (2005). Large variance in reproductive success and the Ne/N ratio. Evolution 59, 1596–1599.</w:t>
      </w:r>
    </w:p>
    <w:p w14:paraId="2377EA5C" w14:textId="77777777" w:rsidR="000733B5" w:rsidRPr="00FF451A" w:rsidRDefault="000733B5" w:rsidP="000733B5">
      <w:pPr>
        <w:tabs>
          <w:tab w:val="left" w:pos="630"/>
        </w:tabs>
        <w:ind w:left="630" w:hanging="630"/>
        <w:rPr>
          <w:rFonts w:cs="Times New Roman"/>
          <w:szCs w:val="24"/>
        </w:rPr>
      </w:pPr>
      <w:r w:rsidRPr="00FF451A">
        <w:rPr>
          <w:rFonts w:cs="Times New Roman"/>
          <w:szCs w:val="24"/>
        </w:rPr>
        <w:t>Hess, J.E., Campbell, N.R., Docker, M.F., Baker, C., Jackson, A., Lampman, R., McIlraith, B., Moser, M.L., Statler, D.P., Young, W.P. and Wildbill, A.J., 2015. Use of genotyping by sequencing data to develop a high</w:t>
      </w:r>
      <w:r w:rsidRPr="00FF451A">
        <w:rPr>
          <w:rFonts w:ascii="Cambria Math" w:hAnsi="Cambria Math" w:cs="Cambria Math"/>
          <w:szCs w:val="24"/>
        </w:rPr>
        <w:t>‐</w:t>
      </w:r>
      <w:r w:rsidRPr="00FF451A">
        <w:rPr>
          <w:rFonts w:cs="Times New Roman"/>
          <w:szCs w:val="24"/>
        </w:rPr>
        <w:t xml:space="preserve">throughput and multifunctional SNP panel for conservation applications in Pacific lamprey. </w:t>
      </w:r>
      <w:r w:rsidRPr="00FF451A">
        <w:rPr>
          <w:rFonts w:cs="Times New Roman"/>
          <w:i/>
          <w:iCs/>
          <w:szCs w:val="24"/>
        </w:rPr>
        <w:t>Molecular ecology resources</w:t>
      </w:r>
      <w:r w:rsidRPr="00FF451A">
        <w:rPr>
          <w:rFonts w:cs="Times New Roman"/>
          <w:szCs w:val="24"/>
        </w:rPr>
        <w:t xml:space="preserve">, </w:t>
      </w:r>
      <w:r w:rsidRPr="00FF451A">
        <w:rPr>
          <w:rFonts w:cs="Times New Roman"/>
          <w:i/>
          <w:iCs/>
          <w:szCs w:val="24"/>
        </w:rPr>
        <w:t>15</w:t>
      </w:r>
      <w:r w:rsidRPr="00FF451A">
        <w:rPr>
          <w:rFonts w:cs="Times New Roman"/>
          <w:szCs w:val="24"/>
        </w:rPr>
        <w:t>(1), pp.187-202.</w:t>
      </w:r>
    </w:p>
    <w:p w14:paraId="4A6699F2"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 xml:space="preserve">Linløkken, A.N., Haugen, T.O., Mathew, P.K., Johansen, W. and Lien, S., 2016. Comparing estimates of number of breeders Nb based on microsatellites and single nucleotide polymorphism of three groups of brown trout (Salmo trutta L.). </w:t>
      </w:r>
      <w:r w:rsidRPr="0085112C">
        <w:rPr>
          <w:rFonts w:cs="Times New Roman"/>
          <w:i/>
          <w:iCs/>
          <w:szCs w:val="24"/>
        </w:rPr>
        <w:t>Fisheries Management and Ecology</w:t>
      </w:r>
      <w:r w:rsidRPr="0085112C">
        <w:rPr>
          <w:rFonts w:cs="Times New Roman"/>
          <w:szCs w:val="24"/>
        </w:rPr>
        <w:t xml:space="preserve">, </w:t>
      </w:r>
      <w:r w:rsidRPr="0085112C">
        <w:rPr>
          <w:rFonts w:cs="Times New Roman"/>
          <w:i/>
          <w:iCs/>
          <w:szCs w:val="24"/>
        </w:rPr>
        <w:t>23</w:t>
      </w:r>
      <w:r w:rsidRPr="0085112C">
        <w:rPr>
          <w:rFonts w:cs="Times New Roman"/>
          <w:szCs w:val="24"/>
        </w:rPr>
        <w:t>(2), pp.152-160.</w:t>
      </w:r>
    </w:p>
    <w:p w14:paraId="5D2CC08A" w14:textId="77777777" w:rsidR="000733B5" w:rsidRPr="0085112C" w:rsidRDefault="000733B5" w:rsidP="000733B5">
      <w:pPr>
        <w:tabs>
          <w:tab w:val="left" w:pos="630"/>
        </w:tabs>
        <w:ind w:left="630" w:hanging="630"/>
        <w:rPr>
          <w:rFonts w:cs="Times New Roman"/>
          <w:szCs w:val="24"/>
        </w:rPr>
      </w:pPr>
    </w:p>
    <w:p w14:paraId="18E34FFE"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Nei 1973.</w:t>
      </w:r>
    </w:p>
    <w:p w14:paraId="63807F4A" w14:textId="77777777" w:rsidR="000733B5" w:rsidRPr="0085112C" w:rsidRDefault="000733B5" w:rsidP="000733B5">
      <w:pPr>
        <w:tabs>
          <w:tab w:val="left" w:pos="630"/>
        </w:tabs>
        <w:ind w:left="630" w:hanging="630"/>
        <w:rPr>
          <w:rFonts w:cs="Times New Roman"/>
          <w:szCs w:val="24"/>
        </w:rPr>
      </w:pPr>
    </w:p>
    <w:p w14:paraId="53A026AE" w14:textId="77777777" w:rsidR="000733B5" w:rsidRPr="0085112C" w:rsidRDefault="000733B5" w:rsidP="000733B5">
      <w:pPr>
        <w:tabs>
          <w:tab w:val="left" w:pos="630"/>
        </w:tabs>
        <w:autoSpaceDE w:val="0"/>
        <w:autoSpaceDN w:val="0"/>
        <w:adjustRightInd w:val="0"/>
        <w:ind w:left="630" w:hanging="630"/>
        <w:rPr>
          <w:rFonts w:cs="Times New Roman"/>
          <w:szCs w:val="24"/>
        </w:rPr>
      </w:pPr>
      <w:r w:rsidRPr="0085112C">
        <w:rPr>
          <w:rFonts w:cs="Times New Roman"/>
          <w:szCs w:val="24"/>
        </w:rPr>
        <w:t>Pritchard, J. K., Stephens, M. &amp; Donnelly, P. (2000). Inference of population structure using multilocus genotype data. Genetics 155, 945–959.</w:t>
      </w:r>
    </w:p>
    <w:p w14:paraId="41F8B129" w14:textId="77777777" w:rsidR="000733B5" w:rsidRPr="00A153E8" w:rsidRDefault="000733B5" w:rsidP="000733B5">
      <w:pPr>
        <w:tabs>
          <w:tab w:val="left" w:pos="630"/>
        </w:tabs>
        <w:ind w:left="630" w:hanging="630"/>
        <w:rPr>
          <w:rFonts w:cs="Times New Roman"/>
          <w:szCs w:val="24"/>
        </w:rPr>
      </w:pPr>
      <w:r w:rsidRPr="00A153E8">
        <w:rPr>
          <w:rFonts w:cs="Times New Roman"/>
          <w:szCs w:val="24"/>
        </w:rPr>
        <w:t xml:space="preserve">T RODRÃGUEZ-RAMILO, S.I.L.V.I.A., Toro, M.A., Wang, J. and Fernandez, J., 2014. Improving the inference of population genetic structure in the presence of related individuals. </w:t>
      </w:r>
      <w:r w:rsidRPr="00A153E8">
        <w:rPr>
          <w:rFonts w:cs="Times New Roman"/>
          <w:i/>
          <w:iCs/>
          <w:szCs w:val="24"/>
        </w:rPr>
        <w:t>Genetics research</w:t>
      </w:r>
      <w:r w:rsidRPr="00A153E8">
        <w:rPr>
          <w:rFonts w:cs="Times New Roman"/>
          <w:szCs w:val="24"/>
        </w:rPr>
        <w:t xml:space="preserve">, </w:t>
      </w:r>
      <w:r w:rsidRPr="00A153E8">
        <w:rPr>
          <w:rFonts w:cs="Times New Roman"/>
          <w:i/>
          <w:iCs/>
          <w:szCs w:val="24"/>
        </w:rPr>
        <w:t>96</w:t>
      </w:r>
      <w:r w:rsidRPr="0085112C">
        <w:rPr>
          <w:rFonts w:cs="Times New Roman"/>
          <w:szCs w:val="24"/>
        </w:rPr>
        <w:t>, e003</w:t>
      </w:r>
    </w:p>
    <w:p w14:paraId="379C6984" w14:textId="1D9DB64D" w:rsidR="000733B5" w:rsidRPr="0085112C" w:rsidRDefault="000733B5" w:rsidP="000733B5">
      <w:pPr>
        <w:tabs>
          <w:tab w:val="left" w:pos="630"/>
        </w:tabs>
        <w:ind w:left="630" w:hanging="630"/>
        <w:rPr>
          <w:rFonts w:cs="Times New Roman"/>
          <w:szCs w:val="24"/>
        </w:rPr>
      </w:pPr>
      <w:r w:rsidRPr="0085112C">
        <w:rPr>
          <w:rFonts w:cs="Times New Roman"/>
          <w:szCs w:val="24"/>
        </w:rPr>
        <w:lastRenderedPageBreak/>
        <w:t>Rodríguez-Ramilo, S. T. &amp; Wang, J. (2012). The effect of close relatives on unsupervised Bayesian clustering algorithms in population genetic structure analysis. Molecular Ecology Resources 12, 873–884.</w:t>
      </w:r>
    </w:p>
    <w:p w14:paraId="0688B02B"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Tallmon DA, Koyuk A, Luikart G, Beaumont MA (2008) OneSamp: a program to estimate effective population size using approximate Bayesian computation. </w:t>
      </w:r>
      <w:r w:rsidRPr="0085112C">
        <w:rPr>
          <w:rFonts w:cs="Times New Roman"/>
          <w:i/>
          <w:szCs w:val="24"/>
        </w:rPr>
        <w:t>Molecular Ecology Resources</w:t>
      </w:r>
      <w:r w:rsidRPr="0085112C">
        <w:rPr>
          <w:rFonts w:cs="Times New Roman"/>
          <w:szCs w:val="24"/>
        </w:rPr>
        <w:t>, 8, 299–301.</w:t>
      </w:r>
    </w:p>
    <w:p w14:paraId="44DB1279" w14:textId="77777777" w:rsidR="000733B5" w:rsidRPr="0085112C" w:rsidRDefault="000733B5" w:rsidP="000733B5">
      <w:pPr>
        <w:suppressLineNumbers/>
        <w:tabs>
          <w:tab w:val="left" w:pos="630"/>
        </w:tabs>
        <w:ind w:left="630" w:hanging="630"/>
        <w:rPr>
          <w:rFonts w:cs="Times New Roman"/>
          <w:szCs w:val="24"/>
        </w:rPr>
      </w:pPr>
      <w:r w:rsidRPr="0085112C">
        <w:rPr>
          <w:rFonts w:cs="Times New Roman"/>
          <w:szCs w:val="24"/>
        </w:rPr>
        <w:t xml:space="preserve">Wang J (2009) A new method for estimating effective population size from a single sample of multilocus genotypes. </w:t>
      </w:r>
      <w:r w:rsidRPr="0085112C">
        <w:rPr>
          <w:rFonts w:cs="Times New Roman"/>
          <w:i/>
          <w:szCs w:val="24"/>
        </w:rPr>
        <w:t>Molecular Ecology</w:t>
      </w:r>
      <w:r w:rsidRPr="0085112C">
        <w:rPr>
          <w:rFonts w:cs="Times New Roman"/>
          <w:szCs w:val="24"/>
        </w:rPr>
        <w:t>, 18, 2148–2164.</w:t>
      </w:r>
    </w:p>
    <w:p w14:paraId="23609648" w14:textId="77777777" w:rsidR="000733B5" w:rsidRPr="0085112C" w:rsidRDefault="000733B5" w:rsidP="000733B5">
      <w:pPr>
        <w:suppressLineNumbers/>
        <w:tabs>
          <w:tab w:val="left" w:pos="630"/>
        </w:tabs>
        <w:ind w:left="630" w:hanging="630"/>
        <w:rPr>
          <w:rFonts w:cs="Times New Roman"/>
          <w:color w:val="000000"/>
          <w:szCs w:val="24"/>
        </w:rPr>
      </w:pPr>
      <w:bookmarkStart w:id="60" w:name="OLE_LINK9"/>
      <w:r w:rsidRPr="0085112C">
        <w:rPr>
          <w:rFonts w:cs="Times New Roman"/>
          <w:color w:val="000000"/>
          <w:szCs w:val="24"/>
        </w:rPr>
        <w:t xml:space="preserve">Waples RS, Do C (2008)  </w:t>
      </w:r>
      <w:r w:rsidRPr="0085112C">
        <w:rPr>
          <w:rFonts w:cs="Times New Roman"/>
          <w:i/>
          <w:iCs/>
          <w:smallCaps/>
          <w:color w:val="000000"/>
          <w:szCs w:val="24"/>
        </w:rPr>
        <w:t>LdNe</w:t>
      </w:r>
      <w:r w:rsidRPr="0085112C">
        <w:rPr>
          <w:rFonts w:cs="Times New Roman"/>
          <w:color w:val="000000"/>
          <w:szCs w:val="24"/>
        </w:rPr>
        <w:t xml:space="preserve">: A program for estimating effective population size from data on linkage disequilibrium. </w:t>
      </w:r>
      <w:r w:rsidRPr="0085112C">
        <w:rPr>
          <w:rFonts w:cs="Times New Roman"/>
          <w:i/>
          <w:color w:val="000000"/>
          <w:szCs w:val="24"/>
        </w:rPr>
        <w:t xml:space="preserve">Molecular Ecology </w:t>
      </w:r>
      <w:bookmarkEnd w:id="60"/>
      <w:r w:rsidRPr="0085112C">
        <w:rPr>
          <w:rFonts w:cs="Times New Roman"/>
          <w:i/>
          <w:color w:val="000000"/>
          <w:szCs w:val="24"/>
        </w:rPr>
        <w:t>Resources</w:t>
      </w:r>
      <w:r w:rsidRPr="0085112C">
        <w:rPr>
          <w:rFonts w:cs="Times New Roman"/>
          <w:color w:val="000000"/>
          <w:szCs w:val="24"/>
        </w:rPr>
        <w:t>, 8:753-756.</w:t>
      </w:r>
    </w:p>
    <w:p w14:paraId="4B721854" w14:textId="77777777" w:rsidR="000733B5" w:rsidRPr="0085112C" w:rsidRDefault="000733B5" w:rsidP="000733B5">
      <w:pPr>
        <w:tabs>
          <w:tab w:val="left" w:pos="630"/>
        </w:tabs>
        <w:ind w:left="630" w:hanging="630"/>
        <w:rPr>
          <w:rFonts w:cs="Times New Roman"/>
          <w:color w:val="000000"/>
          <w:szCs w:val="24"/>
        </w:rPr>
      </w:pPr>
      <w:r w:rsidRPr="0085112C">
        <w:rPr>
          <w:rFonts w:cs="Times New Roman"/>
          <w:color w:val="000000"/>
          <w:szCs w:val="24"/>
        </w:rPr>
        <w:t>Waples, R.S., and R.K. Waples.   2011.  Inbreeding effective population size and parentage analysis without parents.  Molecular Ecology Resources 11 (Suppl. 1):162–171.</w:t>
      </w:r>
    </w:p>
    <w:p w14:paraId="731C35FD" w14:textId="77777777" w:rsidR="000733B5" w:rsidRPr="0085112C" w:rsidRDefault="000733B5" w:rsidP="000733B5">
      <w:pPr>
        <w:tabs>
          <w:tab w:val="left" w:pos="630"/>
        </w:tabs>
        <w:ind w:left="630" w:hanging="630"/>
        <w:rPr>
          <w:rFonts w:cs="Times New Roman"/>
          <w:szCs w:val="24"/>
        </w:rPr>
      </w:pPr>
    </w:p>
    <w:p w14:paraId="1C502532"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Wright 1938.</w:t>
      </w:r>
    </w:p>
    <w:p w14:paraId="49AFB36C" w14:textId="77777777" w:rsidR="000733B5" w:rsidRPr="0085112C" w:rsidRDefault="000733B5" w:rsidP="000733B5">
      <w:pPr>
        <w:tabs>
          <w:tab w:val="left" w:pos="630"/>
        </w:tabs>
        <w:ind w:left="630" w:hanging="630"/>
        <w:rPr>
          <w:rFonts w:cs="Times New Roman"/>
          <w:szCs w:val="24"/>
        </w:rPr>
      </w:pPr>
    </w:p>
    <w:p w14:paraId="74832247" w14:textId="77777777" w:rsidR="000733B5" w:rsidRPr="0085112C" w:rsidRDefault="000733B5" w:rsidP="000733B5">
      <w:pPr>
        <w:tabs>
          <w:tab w:val="left" w:pos="630"/>
        </w:tabs>
        <w:ind w:left="630" w:hanging="630"/>
        <w:rPr>
          <w:rFonts w:cs="Times New Roman"/>
          <w:szCs w:val="24"/>
        </w:rPr>
      </w:pPr>
      <w:r w:rsidRPr="0085112C">
        <w:rPr>
          <w:rFonts w:cs="Times New Roman"/>
          <w:szCs w:val="24"/>
        </w:rPr>
        <w:t>Wright, S. 1978. Evolution and the genetics of populations. Vol. IV. Variability within and among natural populations. University of Chicago Press, Chicago, Ill.</w:t>
      </w:r>
    </w:p>
    <w:p w14:paraId="65C6FB25" w14:textId="77777777" w:rsidR="000733B5" w:rsidRPr="0085112C" w:rsidRDefault="000733B5" w:rsidP="000733B5">
      <w:pPr>
        <w:tabs>
          <w:tab w:val="left" w:pos="630"/>
        </w:tabs>
        <w:ind w:left="630" w:hanging="630"/>
        <w:rPr>
          <w:rFonts w:cs="Times New Roman"/>
          <w:szCs w:val="24"/>
        </w:rPr>
      </w:pPr>
    </w:p>
    <w:p w14:paraId="49438533" w14:textId="77777777" w:rsidR="00F8194D" w:rsidRDefault="00F8194D" w:rsidP="00DF53E6">
      <w:pPr>
        <w:pStyle w:val="NormalWeb"/>
        <w:spacing w:before="0" w:beforeAutospacing="0" w:after="0" w:afterAutospacing="0"/>
        <w:rPr>
          <w:b/>
        </w:rPr>
      </w:pPr>
    </w:p>
    <w:p w14:paraId="4A496102" w14:textId="77777777" w:rsidR="00AD5CB4" w:rsidRDefault="00AD5CB4" w:rsidP="00DF53E6">
      <w:pPr>
        <w:pStyle w:val="NormalWeb"/>
        <w:spacing w:before="0" w:beforeAutospacing="0" w:after="0" w:afterAutospacing="0"/>
      </w:pPr>
    </w:p>
    <w:p w14:paraId="14027704" w14:textId="77777777" w:rsidR="00F8194D" w:rsidRDefault="00F8194D" w:rsidP="00DF53E6">
      <w:pPr>
        <w:rPr>
          <w:rFonts w:cs="Times New Roman"/>
          <w:szCs w:val="24"/>
        </w:rPr>
      </w:pPr>
      <w:r>
        <w:rPr>
          <w:rFonts w:cs="Times New Roman"/>
          <w:szCs w:val="24"/>
        </w:rPr>
        <w:br w:type="page"/>
      </w:r>
    </w:p>
    <w:p w14:paraId="7C1B6B0E" w14:textId="3E59BF08" w:rsidR="00E718AA" w:rsidRDefault="00E718AA" w:rsidP="00DF53E6">
      <w:pPr>
        <w:rPr>
          <w:rFonts w:cs="Times New Roman"/>
          <w:szCs w:val="24"/>
        </w:rPr>
      </w:pPr>
      <w:r>
        <w:rPr>
          <w:rFonts w:cs="Times New Roman"/>
          <w:szCs w:val="24"/>
        </w:rPr>
        <w:lastRenderedPageBreak/>
        <w:t>Table 1.  Scenarios considered in the simulations. FS = full siblings; HS = half siblings.</w:t>
      </w:r>
    </w:p>
    <w:p w14:paraId="42E6F66A" w14:textId="77777777" w:rsidR="00B0202D" w:rsidRDefault="00B0202D" w:rsidP="00DF53E6">
      <w:pPr>
        <w:rPr>
          <w:rFonts w:cs="Times New Roman"/>
          <w:szCs w:val="24"/>
        </w:rPr>
      </w:pPr>
      <w:r>
        <w:rPr>
          <w:rFonts w:cs="Times New Roman"/>
          <w:szCs w:val="24"/>
        </w:rPr>
        <w:t>[Note: I will re-number the elements in this table before submission)</w:t>
      </w:r>
    </w:p>
    <w:p w14:paraId="318823F0" w14:textId="77777777" w:rsidR="00B0202D" w:rsidRPr="00C5557F" w:rsidRDefault="00B0202D" w:rsidP="00DF53E6">
      <w:pPr>
        <w:rPr>
          <w:rFonts w:cs="Times New Roman"/>
          <w:szCs w:val="24"/>
        </w:rPr>
      </w:pPr>
    </w:p>
    <w:p w14:paraId="4ED78973" w14:textId="77777777" w:rsidR="00B0202D" w:rsidRPr="00C5557F" w:rsidRDefault="00B0202D" w:rsidP="00DF53E6">
      <w:pPr>
        <w:ind w:left="6480"/>
        <w:rPr>
          <w:rFonts w:cs="Times New Roman"/>
          <w:szCs w:val="24"/>
        </w:rPr>
      </w:pPr>
      <w:r w:rsidRPr="00C5557F">
        <w:rPr>
          <w:rFonts w:cs="Times New Roman"/>
          <w:szCs w:val="24"/>
        </w:rPr>
        <w:t xml:space="preserve">        Sibling</w:t>
      </w:r>
    </w:p>
    <w:p w14:paraId="3DC0E3C2" w14:textId="77777777" w:rsidR="00B0202D" w:rsidRPr="00C5557F" w:rsidRDefault="00B0202D" w:rsidP="00DF53E6">
      <w:pPr>
        <w:pBdr>
          <w:bottom w:val="single" w:sz="6" w:space="1" w:color="auto"/>
        </w:pBdr>
        <w:tabs>
          <w:tab w:val="right" w:pos="1620"/>
          <w:tab w:val="right" w:pos="2610"/>
          <w:tab w:val="right" w:pos="3420"/>
          <w:tab w:val="left" w:pos="3988"/>
          <w:tab w:val="left" w:pos="5580"/>
          <w:tab w:val="right" w:pos="7470"/>
        </w:tabs>
        <w:ind w:left="108"/>
        <w:rPr>
          <w:rFonts w:cs="Times New Roman"/>
          <w:bCs/>
          <w:color w:val="000000"/>
          <w:szCs w:val="24"/>
        </w:rPr>
      </w:pPr>
      <w:r w:rsidRPr="00C5557F">
        <w:rPr>
          <w:rFonts w:cs="Times New Roman"/>
          <w:szCs w:val="24"/>
        </w:rPr>
        <w:t>Scenario</w:t>
      </w:r>
      <w:r w:rsidRPr="00C5557F">
        <w:rPr>
          <w:rFonts w:cs="Times New Roman"/>
          <w:szCs w:val="24"/>
        </w:rPr>
        <w:tab/>
      </w:r>
      <w:r w:rsidRPr="00C5557F">
        <w:rPr>
          <w:rFonts w:cs="Times New Roman"/>
          <w:bCs/>
          <w:color w:val="000000"/>
          <w:szCs w:val="24"/>
        </w:rPr>
        <w:t>N</w:t>
      </w:r>
      <w:r w:rsidRPr="00C5557F">
        <w:rPr>
          <w:rFonts w:cs="Times New Roman"/>
          <w:bCs/>
          <w:color w:val="000000"/>
          <w:szCs w:val="24"/>
        </w:rPr>
        <w:tab/>
        <w:t>Ne</w:t>
      </w:r>
      <w:r w:rsidRPr="00C5557F">
        <w:rPr>
          <w:rFonts w:cs="Times New Roman"/>
          <w:bCs/>
          <w:color w:val="000000"/>
          <w:szCs w:val="24"/>
        </w:rPr>
        <w:tab/>
        <w:t>S</w:t>
      </w:r>
      <w:r w:rsidRPr="00C5557F">
        <w:rPr>
          <w:rFonts w:cs="Times New Roman"/>
          <w:bCs/>
          <w:color w:val="000000"/>
          <w:szCs w:val="24"/>
        </w:rPr>
        <w:tab/>
        <w:t>Mating</w:t>
      </w:r>
      <w:r w:rsidRPr="00C5557F">
        <w:rPr>
          <w:rFonts w:cs="Times New Roman"/>
          <w:bCs/>
          <w:color w:val="000000"/>
          <w:szCs w:val="24"/>
        </w:rPr>
        <w:tab/>
        <w:t>Sampling        Removal</w:t>
      </w:r>
      <w:r w:rsidRPr="00C5557F">
        <w:rPr>
          <w:rFonts w:cs="Times New Roman"/>
          <w:bCs/>
          <w:color w:val="000000"/>
          <w:szCs w:val="24"/>
          <w:vertAlign w:val="superscript"/>
        </w:rPr>
        <w:t>f</w:t>
      </w:r>
    </w:p>
    <w:p w14:paraId="2BEE614B"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bCs/>
          <w:color w:val="000000"/>
          <w:szCs w:val="24"/>
        </w:rPr>
      </w:pPr>
      <w:r w:rsidRPr="00C5557F">
        <w:rPr>
          <w:rFonts w:cs="Times New Roman"/>
          <w:bCs/>
          <w:color w:val="000000"/>
          <w:szCs w:val="24"/>
        </w:rPr>
        <w:t>---------------------------------------------------------------------------------------------</w:t>
      </w:r>
    </w:p>
    <w:p w14:paraId="6055296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D</w:t>
      </w:r>
      <w:r w:rsidRPr="00C5557F">
        <w:rPr>
          <w:rFonts w:cs="Times New Roman"/>
          <w:color w:val="000000"/>
          <w:szCs w:val="24"/>
        </w:rPr>
        <w:tab/>
        <w:t>20</w:t>
      </w:r>
      <w:r w:rsidRPr="00C5557F">
        <w:rPr>
          <w:rFonts w:cs="Times New Roman"/>
          <w:color w:val="000000"/>
          <w:szCs w:val="24"/>
        </w:rPr>
        <w:tab/>
        <w:t>20.5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3E22FED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J</w:t>
      </w:r>
      <w:r w:rsidRPr="00C5557F">
        <w:rPr>
          <w:rFonts w:cs="Times New Roman"/>
          <w:color w:val="000000"/>
          <w:szCs w:val="24"/>
        </w:rPr>
        <w:tab/>
        <w:t>20</w:t>
      </w:r>
      <w:r w:rsidRPr="00C5557F">
        <w:rPr>
          <w:rFonts w:cs="Times New Roman"/>
          <w:color w:val="000000"/>
          <w:szCs w:val="24"/>
        </w:rPr>
        <w:tab/>
        <w:t>20.5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r>
      <w:r w:rsidRPr="00C5557F">
        <w:rPr>
          <w:rFonts w:cs="Times New Roman"/>
          <w:color w:val="000000"/>
          <w:szCs w:val="24"/>
          <w:vertAlign w:val="superscript"/>
        </w:rPr>
        <w:t>c</w:t>
      </w:r>
      <w:r w:rsidRPr="00C5557F">
        <w:rPr>
          <w:rFonts w:cs="Times New Roman"/>
          <w:color w:val="000000"/>
          <w:szCs w:val="24"/>
        </w:rPr>
        <w:t>F9</w:t>
      </w:r>
      <w:r w:rsidRPr="00C5557F">
        <w:rPr>
          <w:rFonts w:cs="Times New Roman"/>
          <w:color w:val="000000"/>
          <w:szCs w:val="24"/>
        </w:rPr>
        <w:tab/>
        <w:t>FS</w:t>
      </w:r>
    </w:p>
    <w:p w14:paraId="5F98039B"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L</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65CF284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M</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5749E76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A</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493EC3DD"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B</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r>
      <w:r w:rsidRPr="00C5557F">
        <w:rPr>
          <w:rFonts w:cs="Times New Roman"/>
          <w:color w:val="000000"/>
          <w:szCs w:val="24"/>
          <w:vertAlign w:val="superscript"/>
        </w:rPr>
        <w:t>d</w:t>
      </w:r>
      <w:r w:rsidRPr="00C5557F">
        <w:rPr>
          <w:rFonts w:cs="Times New Roman"/>
          <w:color w:val="000000"/>
          <w:szCs w:val="24"/>
        </w:rPr>
        <w:t>F3</w:t>
      </w:r>
      <w:r w:rsidRPr="00C5557F">
        <w:rPr>
          <w:rFonts w:cs="Times New Roman"/>
          <w:color w:val="000000"/>
          <w:szCs w:val="24"/>
        </w:rPr>
        <w:tab/>
        <w:t>FS</w:t>
      </w:r>
    </w:p>
    <w:p w14:paraId="07ECDBA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C</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4B2DAB4"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N</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7C7CE0BC"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O</w:t>
      </w:r>
      <w:r w:rsidRPr="00C5557F">
        <w:rPr>
          <w:rFonts w:cs="Times New Roman"/>
          <w:color w:val="000000"/>
          <w:szCs w:val="24"/>
        </w:rPr>
        <w:tab/>
        <w:t>250</w:t>
      </w:r>
      <w:r w:rsidRPr="00C5557F">
        <w:rPr>
          <w:rFonts w:cs="Times New Roman"/>
          <w:color w:val="000000"/>
          <w:szCs w:val="24"/>
        </w:rPr>
        <w:tab/>
        <w:t>250.5</w:t>
      </w:r>
      <w:r w:rsidRPr="00C5557F">
        <w:rPr>
          <w:rFonts w:cs="Times New Roman"/>
          <w:color w:val="000000"/>
          <w:szCs w:val="24"/>
        </w:rPr>
        <w:tab/>
        <w:t>50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5DC69916"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G</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6EBC686"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K</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Monogamy</w:t>
      </w:r>
      <w:r w:rsidRPr="00C5557F">
        <w:rPr>
          <w:rFonts w:cs="Times New Roman"/>
          <w:color w:val="000000"/>
          <w:szCs w:val="24"/>
        </w:rPr>
        <w:tab/>
        <w:t>F9</w:t>
      </w:r>
      <w:r w:rsidRPr="00C5557F">
        <w:rPr>
          <w:rFonts w:cs="Times New Roman"/>
          <w:color w:val="000000"/>
          <w:szCs w:val="24"/>
        </w:rPr>
        <w:tab/>
        <w:t>FS</w:t>
      </w:r>
    </w:p>
    <w:p w14:paraId="3E2BBAE0"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P</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100</w:t>
      </w:r>
      <w:r w:rsidRPr="00C5557F">
        <w:rPr>
          <w:rFonts w:cs="Times New Roman"/>
          <w:color w:val="000000"/>
          <w:szCs w:val="24"/>
        </w:rPr>
        <w:tab/>
        <w:t>Monogamy</w:t>
      </w:r>
      <w:r w:rsidRPr="00C5557F">
        <w:rPr>
          <w:rFonts w:cs="Times New Roman"/>
          <w:color w:val="000000"/>
          <w:szCs w:val="24"/>
        </w:rPr>
        <w:tab/>
        <w:t>Random</w:t>
      </w:r>
      <w:r w:rsidRPr="00C5557F">
        <w:rPr>
          <w:rFonts w:cs="Times New Roman"/>
          <w:color w:val="000000"/>
          <w:szCs w:val="24"/>
        </w:rPr>
        <w:tab/>
        <w:t>FS</w:t>
      </w:r>
    </w:p>
    <w:p w14:paraId="2EAD060F" w14:textId="7DF03FE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H</w:t>
      </w:r>
      <w:r w:rsidRPr="00C5557F">
        <w:rPr>
          <w:rFonts w:cs="Times New Roman"/>
          <w:color w:val="000000"/>
          <w:szCs w:val="24"/>
        </w:rPr>
        <w:tab/>
        <w:t>40</w:t>
      </w:r>
      <w:r w:rsidRPr="00C5557F">
        <w:rPr>
          <w:rFonts w:cs="Times New Roman"/>
          <w:color w:val="000000"/>
          <w:szCs w:val="24"/>
        </w:rPr>
        <w:tab/>
      </w:r>
      <w:r w:rsidRPr="00C5557F">
        <w:rPr>
          <w:rFonts w:cs="Times New Roman"/>
          <w:color w:val="000000"/>
          <w:szCs w:val="24"/>
          <w:vertAlign w:val="superscript"/>
        </w:rPr>
        <w:t>a</w:t>
      </w:r>
      <w:r w:rsidR="00746BA3">
        <w:rPr>
          <w:rFonts w:cs="Times New Roman"/>
          <w:color w:val="000000"/>
          <w:szCs w:val="24"/>
        </w:rPr>
        <w:t>21.2</w:t>
      </w:r>
      <w:r w:rsidRPr="00C5557F">
        <w:rPr>
          <w:rFonts w:cs="Times New Roman"/>
          <w:color w:val="000000"/>
          <w:szCs w:val="24"/>
        </w:rPr>
        <w:tab/>
        <w:t>100</w:t>
      </w:r>
      <w:r w:rsidRPr="00C5557F">
        <w:rPr>
          <w:rFonts w:cs="Times New Roman"/>
          <w:color w:val="000000"/>
          <w:szCs w:val="24"/>
        </w:rPr>
        <w:tab/>
      </w:r>
      <w:r w:rsidRPr="00C5557F">
        <w:rPr>
          <w:rFonts w:cs="Times New Roman"/>
          <w:color w:val="000000"/>
          <w:szCs w:val="24"/>
          <w:vertAlign w:val="superscript"/>
        </w:rPr>
        <w:t>b</w:t>
      </w:r>
      <w:r w:rsidRPr="00C5557F">
        <w:rPr>
          <w:rFonts w:cs="Times New Roman"/>
          <w:color w:val="000000"/>
          <w:szCs w:val="24"/>
        </w:rPr>
        <w:t>MixedF9</w:t>
      </w:r>
      <w:r w:rsidRPr="00C5557F">
        <w:rPr>
          <w:rFonts w:cs="Times New Roman"/>
          <w:color w:val="000000"/>
          <w:szCs w:val="24"/>
        </w:rPr>
        <w:tab/>
      </w:r>
      <w:r w:rsidRPr="00C5557F">
        <w:rPr>
          <w:rFonts w:cs="Times New Roman"/>
          <w:color w:val="000000"/>
          <w:szCs w:val="24"/>
          <w:vertAlign w:val="superscript"/>
        </w:rPr>
        <w:t>e</w:t>
      </w:r>
      <w:r w:rsidRPr="00C5557F">
        <w:rPr>
          <w:rFonts w:cs="Times New Roman"/>
          <w:color w:val="000000"/>
          <w:szCs w:val="24"/>
        </w:rPr>
        <w:t>Random</w:t>
      </w:r>
      <w:r w:rsidRPr="00C5557F">
        <w:rPr>
          <w:rFonts w:cs="Times New Roman"/>
          <w:color w:val="000000"/>
          <w:szCs w:val="24"/>
        </w:rPr>
        <w:tab/>
        <w:t>FS+HS</w:t>
      </w:r>
    </w:p>
    <w:p w14:paraId="3ECE2964" w14:textId="54A16D7B" w:rsidR="00B0202D" w:rsidRPr="00C5557F" w:rsidRDefault="00C5557F"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Pr>
          <w:rFonts w:cs="Times New Roman"/>
          <w:color w:val="000000"/>
          <w:szCs w:val="24"/>
        </w:rPr>
        <w:t>I</w:t>
      </w:r>
      <w:r>
        <w:rPr>
          <w:rFonts w:cs="Times New Roman"/>
          <w:color w:val="000000"/>
          <w:szCs w:val="24"/>
        </w:rPr>
        <w:tab/>
        <w:t>40</w:t>
      </w:r>
      <w:r>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22.0</w:t>
      </w:r>
      <w:r>
        <w:rPr>
          <w:rFonts w:cs="Times New Roman"/>
          <w:color w:val="000000"/>
          <w:szCs w:val="24"/>
        </w:rPr>
        <w:tab/>
        <w:t>100</w:t>
      </w:r>
      <w:r>
        <w:rPr>
          <w:rFonts w:cs="Times New Roman"/>
          <w:color w:val="000000"/>
          <w:szCs w:val="24"/>
        </w:rPr>
        <w:tab/>
      </w:r>
      <w:r w:rsidR="0089273F" w:rsidRPr="0089273F">
        <w:rPr>
          <w:rFonts w:cs="Times New Roman"/>
          <w:color w:val="000000"/>
          <w:szCs w:val="24"/>
          <w:vertAlign w:val="superscript"/>
        </w:rPr>
        <w:t>b</w:t>
      </w:r>
      <w:r>
        <w:rPr>
          <w:rFonts w:cs="Times New Roman"/>
          <w:color w:val="000000"/>
          <w:szCs w:val="24"/>
        </w:rPr>
        <w:t>MixedF9</w:t>
      </w:r>
      <w:r>
        <w:rPr>
          <w:rFonts w:cs="Times New Roman"/>
          <w:color w:val="000000"/>
          <w:szCs w:val="24"/>
        </w:rPr>
        <w:tab/>
      </w:r>
      <w:r w:rsidRPr="00C5557F">
        <w:rPr>
          <w:rFonts w:cs="Times New Roman"/>
          <w:color w:val="000000"/>
          <w:szCs w:val="24"/>
          <w:vertAlign w:val="superscript"/>
        </w:rPr>
        <w:t>e</w:t>
      </w:r>
      <w:r w:rsidRPr="00C5557F">
        <w:rPr>
          <w:rFonts w:cs="Times New Roman"/>
          <w:color w:val="000000"/>
          <w:szCs w:val="24"/>
        </w:rPr>
        <w:t>Random</w:t>
      </w:r>
      <w:r w:rsidR="00B0202D" w:rsidRPr="00C5557F">
        <w:rPr>
          <w:rFonts w:cs="Times New Roman"/>
          <w:color w:val="000000"/>
          <w:szCs w:val="24"/>
        </w:rPr>
        <w:tab/>
        <w:t>FS</w:t>
      </w:r>
    </w:p>
    <w:p w14:paraId="0616C729" w14:textId="54296EFB"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W</w:t>
      </w:r>
      <w:r w:rsidR="00C5557F">
        <w:rPr>
          <w:rFonts w:cs="Times New Roman"/>
          <w:color w:val="000000"/>
          <w:szCs w:val="24"/>
        </w:rPr>
        <w:tab/>
        <w:t>100</w:t>
      </w:r>
      <w:r w:rsidR="00C5557F">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15.1</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r w:rsidR="00C5557F" w:rsidRPr="00C5557F">
        <w:rPr>
          <w:rFonts w:cs="Times New Roman"/>
          <w:color w:val="000000"/>
          <w:szCs w:val="24"/>
          <w:vertAlign w:val="superscript"/>
        </w:rPr>
        <w:t>e</w:t>
      </w:r>
      <w:r w:rsidR="00C5557F" w:rsidRPr="00C5557F">
        <w:rPr>
          <w:rFonts w:cs="Times New Roman"/>
          <w:color w:val="000000"/>
          <w:szCs w:val="24"/>
        </w:rPr>
        <w:t>Random</w:t>
      </w:r>
      <w:r w:rsidRPr="00C5557F">
        <w:rPr>
          <w:rFonts w:cs="Times New Roman"/>
          <w:color w:val="000000"/>
          <w:szCs w:val="24"/>
        </w:rPr>
        <w:tab/>
        <w:t>FS+HS</w:t>
      </w:r>
    </w:p>
    <w:p w14:paraId="32E31D9A" w14:textId="3DD1C78D"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V</w:t>
      </w:r>
      <w:r w:rsidR="00C5557F">
        <w:rPr>
          <w:rFonts w:cs="Times New Roman"/>
          <w:color w:val="000000"/>
          <w:szCs w:val="24"/>
        </w:rPr>
        <w:tab/>
        <w:t>100</w:t>
      </w:r>
      <w:r w:rsidR="00C5557F">
        <w:rPr>
          <w:rFonts w:cs="Times New Roman"/>
          <w:color w:val="000000"/>
          <w:szCs w:val="24"/>
        </w:rPr>
        <w:tab/>
      </w:r>
      <w:r w:rsidR="0050475D" w:rsidRPr="0050475D">
        <w:rPr>
          <w:rFonts w:cs="Times New Roman"/>
          <w:color w:val="000000"/>
          <w:szCs w:val="24"/>
          <w:vertAlign w:val="superscript"/>
        </w:rPr>
        <w:t>a</w:t>
      </w:r>
      <w:r w:rsidR="00746BA3">
        <w:rPr>
          <w:rFonts w:cs="Times New Roman"/>
          <w:color w:val="000000"/>
          <w:szCs w:val="24"/>
        </w:rPr>
        <w:t>15.4</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r w:rsidR="00C5557F" w:rsidRPr="00C5557F">
        <w:rPr>
          <w:rFonts w:cs="Times New Roman"/>
          <w:color w:val="000000"/>
          <w:szCs w:val="24"/>
          <w:vertAlign w:val="superscript"/>
        </w:rPr>
        <w:t>e</w:t>
      </w:r>
      <w:r w:rsidR="00C5557F" w:rsidRPr="00C5557F">
        <w:rPr>
          <w:rFonts w:cs="Times New Roman"/>
          <w:color w:val="000000"/>
          <w:szCs w:val="24"/>
        </w:rPr>
        <w:t>Random</w:t>
      </w:r>
      <w:r w:rsidRPr="00C5557F">
        <w:rPr>
          <w:rFonts w:cs="Times New Roman"/>
          <w:color w:val="000000"/>
          <w:szCs w:val="24"/>
        </w:rPr>
        <w:tab/>
        <w:t>FS</w:t>
      </w:r>
    </w:p>
    <w:p w14:paraId="4DF36F24" w14:textId="76531AC9" w:rsidR="00B0202D"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X</w:t>
      </w:r>
      <w:r w:rsidRPr="00C5557F">
        <w:rPr>
          <w:rFonts w:cs="Times New Roman"/>
          <w:color w:val="000000"/>
          <w:szCs w:val="24"/>
        </w:rPr>
        <w:tab/>
        <w:t>500</w:t>
      </w:r>
      <w:r w:rsidRPr="00C5557F">
        <w:rPr>
          <w:rFonts w:cs="Times New Roman"/>
          <w:color w:val="000000"/>
          <w:szCs w:val="24"/>
        </w:rPr>
        <w:tab/>
      </w:r>
      <w:r w:rsidR="0050475D" w:rsidRPr="0050475D">
        <w:rPr>
          <w:rFonts w:cs="Times New Roman"/>
          <w:color w:val="000000"/>
          <w:szCs w:val="24"/>
          <w:vertAlign w:val="superscript"/>
        </w:rPr>
        <w:t>a</w:t>
      </w:r>
      <w:r w:rsidR="0019058A">
        <w:rPr>
          <w:rFonts w:cs="Times New Roman"/>
          <w:color w:val="000000"/>
          <w:szCs w:val="24"/>
        </w:rPr>
        <w:t>17.8</w:t>
      </w:r>
      <w:r w:rsidR="00C5557F">
        <w:rPr>
          <w:rFonts w:cs="Times New Roman"/>
          <w:color w:val="000000"/>
          <w:szCs w:val="24"/>
        </w:rPr>
        <w:tab/>
        <w:t>40</w:t>
      </w:r>
      <w:r w:rsidR="00C5557F">
        <w:rPr>
          <w:rFonts w:cs="Times New Roman"/>
          <w:color w:val="000000"/>
          <w:szCs w:val="24"/>
        </w:rPr>
        <w:tab/>
      </w:r>
      <w:r w:rsidR="0089273F" w:rsidRPr="0089273F">
        <w:rPr>
          <w:rFonts w:cs="Times New Roman"/>
          <w:color w:val="000000"/>
          <w:szCs w:val="24"/>
          <w:vertAlign w:val="superscript"/>
        </w:rPr>
        <w:t>b</w:t>
      </w:r>
      <w:r w:rsidR="00C5557F">
        <w:rPr>
          <w:rFonts w:cs="Times New Roman"/>
          <w:color w:val="000000"/>
          <w:szCs w:val="24"/>
        </w:rPr>
        <w:t>MixedF9</w:t>
      </w:r>
      <w:r w:rsidR="00C5557F">
        <w:rPr>
          <w:rFonts w:cs="Times New Roman"/>
          <w:color w:val="000000"/>
          <w:szCs w:val="24"/>
        </w:rPr>
        <w:tab/>
      </w:r>
      <w:r w:rsidR="00C5557F" w:rsidRPr="00C5557F">
        <w:rPr>
          <w:rFonts w:cs="Times New Roman"/>
          <w:color w:val="000000"/>
          <w:szCs w:val="24"/>
          <w:vertAlign w:val="superscript"/>
        </w:rPr>
        <w:t>e</w:t>
      </w:r>
      <w:r w:rsidR="00C5557F" w:rsidRPr="00C5557F">
        <w:rPr>
          <w:rFonts w:cs="Times New Roman"/>
          <w:color w:val="000000"/>
          <w:szCs w:val="24"/>
        </w:rPr>
        <w:t>Random</w:t>
      </w:r>
      <w:r w:rsidRPr="00C5557F">
        <w:rPr>
          <w:rFonts w:cs="Times New Roman"/>
          <w:color w:val="000000"/>
          <w:szCs w:val="24"/>
        </w:rPr>
        <w:tab/>
        <w:t>FS</w:t>
      </w:r>
    </w:p>
    <w:p w14:paraId="5FDB1BA7" w14:textId="12ED88B4" w:rsidR="0089273F" w:rsidRPr="00C5557F" w:rsidRDefault="0089273F"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Pr>
          <w:rFonts w:cs="Times New Roman"/>
          <w:color w:val="000000"/>
          <w:szCs w:val="24"/>
        </w:rPr>
        <w:t>Y</w:t>
      </w:r>
      <w:r>
        <w:rPr>
          <w:rFonts w:cs="Times New Roman"/>
          <w:color w:val="000000"/>
          <w:szCs w:val="24"/>
        </w:rPr>
        <w:tab/>
        <w:t>500</w:t>
      </w:r>
      <w:r>
        <w:rPr>
          <w:rFonts w:cs="Times New Roman"/>
          <w:color w:val="000000"/>
          <w:szCs w:val="24"/>
        </w:rPr>
        <w:tab/>
      </w:r>
      <w:r w:rsidR="0019058A" w:rsidRPr="0019058A">
        <w:rPr>
          <w:rFonts w:cs="Times New Roman"/>
          <w:color w:val="000000"/>
          <w:szCs w:val="24"/>
          <w:vertAlign w:val="superscript"/>
        </w:rPr>
        <w:t>a</w:t>
      </w:r>
      <w:r w:rsidR="0019058A">
        <w:rPr>
          <w:rFonts w:cs="Times New Roman"/>
          <w:color w:val="000000"/>
          <w:szCs w:val="24"/>
        </w:rPr>
        <w:t>8.5</w:t>
      </w:r>
      <w:r>
        <w:rPr>
          <w:rFonts w:cs="Times New Roman"/>
          <w:color w:val="000000"/>
          <w:szCs w:val="24"/>
        </w:rPr>
        <w:tab/>
        <w:t>40</w:t>
      </w:r>
      <w:r>
        <w:rPr>
          <w:rFonts w:cs="Times New Roman"/>
          <w:color w:val="000000"/>
          <w:szCs w:val="24"/>
        </w:rPr>
        <w:tab/>
      </w:r>
      <w:r>
        <w:rPr>
          <w:rFonts w:cs="Times New Roman"/>
          <w:color w:val="000000"/>
          <w:szCs w:val="24"/>
          <w:vertAlign w:val="superscript"/>
        </w:rPr>
        <w:t>g</w:t>
      </w:r>
      <w:r>
        <w:rPr>
          <w:rFonts w:cs="Times New Roman"/>
          <w:color w:val="000000"/>
          <w:szCs w:val="24"/>
        </w:rPr>
        <w:t>MixedF30</w:t>
      </w:r>
      <w:r>
        <w:rPr>
          <w:rFonts w:cs="Times New Roman"/>
          <w:color w:val="000000"/>
          <w:szCs w:val="24"/>
        </w:rPr>
        <w:tab/>
      </w:r>
      <w:r w:rsidRPr="0089273F">
        <w:rPr>
          <w:rFonts w:cs="Times New Roman"/>
          <w:color w:val="000000"/>
          <w:szCs w:val="24"/>
          <w:vertAlign w:val="superscript"/>
        </w:rPr>
        <w:t>e</w:t>
      </w:r>
      <w:r w:rsidRPr="0089273F">
        <w:rPr>
          <w:rFonts w:cs="Times New Roman"/>
          <w:color w:val="000000"/>
          <w:szCs w:val="24"/>
        </w:rPr>
        <w:t>Random</w:t>
      </w:r>
      <w:r>
        <w:rPr>
          <w:rFonts w:cs="Times New Roman"/>
          <w:color w:val="000000"/>
          <w:szCs w:val="24"/>
        </w:rPr>
        <w:tab/>
        <w:t>FS+HS</w:t>
      </w:r>
    </w:p>
    <w:p w14:paraId="0EFB9BE3"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E</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FS+HS</w:t>
      </w:r>
    </w:p>
    <w:p w14:paraId="659804D7"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F</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w:t>
      </w:r>
    </w:p>
    <w:p w14:paraId="13FEA0D9"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R</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FS+HS</w:t>
      </w:r>
    </w:p>
    <w:p w14:paraId="2A6D5829"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Q</w:t>
      </w:r>
      <w:r w:rsidRPr="00C5557F">
        <w:rPr>
          <w:rFonts w:cs="Times New Roman"/>
          <w:color w:val="000000"/>
          <w:szCs w:val="24"/>
        </w:rPr>
        <w:tab/>
        <w:t>40</w:t>
      </w:r>
      <w:r w:rsidRPr="00C5557F">
        <w:rPr>
          <w:rFonts w:cs="Times New Roman"/>
          <w:color w:val="000000"/>
          <w:szCs w:val="24"/>
        </w:rPr>
        <w:tab/>
        <w:t>40.5</w:t>
      </w:r>
      <w:r w:rsidRPr="00C5557F">
        <w:rPr>
          <w:rFonts w:cs="Times New Roman"/>
          <w:color w:val="000000"/>
          <w:szCs w:val="24"/>
        </w:rPr>
        <w:tab/>
        <w:t>100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w:t>
      </w:r>
    </w:p>
    <w:p w14:paraId="3FDBE0A1"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T</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FS+HS</w:t>
      </w:r>
    </w:p>
    <w:p w14:paraId="7145621E"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S</w:t>
      </w:r>
      <w:r w:rsidRPr="00C5557F">
        <w:rPr>
          <w:rFonts w:cs="Times New Roman"/>
          <w:color w:val="000000"/>
          <w:szCs w:val="24"/>
        </w:rPr>
        <w:tab/>
        <w:t>100</w:t>
      </w:r>
      <w:r w:rsidRPr="00C5557F">
        <w:rPr>
          <w:rFonts w:cs="Times New Roman"/>
          <w:color w:val="000000"/>
          <w:szCs w:val="24"/>
        </w:rPr>
        <w:tab/>
        <w:t>100.5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F9</w:t>
      </w:r>
      <w:r w:rsidRPr="00C5557F">
        <w:rPr>
          <w:rFonts w:cs="Times New Roman"/>
          <w:color w:val="000000"/>
          <w:szCs w:val="24"/>
        </w:rPr>
        <w:tab/>
        <w:t>FS</w:t>
      </w:r>
    </w:p>
    <w:p w14:paraId="0DD20CBE" w14:textId="77777777" w:rsidR="00B0202D" w:rsidRPr="00C5557F" w:rsidRDefault="00B0202D" w:rsidP="00DF53E6">
      <w:pPr>
        <w:pBdr>
          <w:bottom w:val="single" w:sz="6" w:space="1" w:color="auto"/>
        </w:pBdr>
        <w:tabs>
          <w:tab w:val="right" w:pos="1620"/>
          <w:tab w:val="right" w:pos="2610"/>
          <w:tab w:val="right" w:pos="3420"/>
          <w:tab w:val="right" w:pos="4950"/>
          <w:tab w:val="right" w:pos="6390"/>
          <w:tab w:val="right" w:pos="7470"/>
        </w:tabs>
        <w:ind w:left="108"/>
        <w:rPr>
          <w:rFonts w:cs="Times New Roman"/>
          <w:color w:val="000000"/>
          <w:szCs w:val="24"/>
        </w:rPr>
      </w:pPr>
      <w:r w:rsidRPr="00C5557F">
        <w:rPr>
          <w:rFonts w:cs="Times New Roman"/>
          <w:color w:val="000000"/>
          <w:szCs w:val="24"/>
        </w:rPr>
        <w:t>U</w:t>
      </w:r>
      <w:r w:rsidRPr="00C5557F">
        <w:rPr>
          <w:rFonts w:cs="Times New Roman"/>
          <w:color w:val="000000"/>
          <w:szCs w:val="24"/>
        </w:rPr>
        <w:tab/>
        <w:t>500</w:t>
      </w:r>
      <w:r w:rsidRPr="00C5557F">
        <w:rPr>
          <w:rFonts w:cs="Times New Roman"/>
          <w:color w:val="000000"/>
          <w:szCs w:val="24"/>
        </w:rPr>
        <w:tab/>
        <w:t>500.5</w:t>
      </w:r>
      <w:r w:rsidRPr="00C5557F">
        <w:rPr>
          <w:rFonts w:cs="Times New Roman"/>
          <w:color w:val="000000"/>
          <w:szCs w:val="24"/>
        </w:rPr>
        <w:tab/>
        <w:t>40</w:t>
      </w:r>
      <w:r w:rsidRPr="00C5557F">
        <w:rPr>
          <w:rFonts w:cs="Times New Roman"/>
          <w:color w:val="000000"/>
          <w:szCs w:val="24"/>
        </w:rPr>
        <w:tab/>
        <w:t>Random</w:t>
      </w:r>
      <w:r w:rsidRPr="00C5557F">
        <w:rPr>
          <w:rFonts w:cs="Times New Roman"/>
          <w:color w:val="000000"/>
          <w:szCs w:val="24"/>
        </w:rPr>
        <w:tab/>
        <w:t>Random</w:t>
      </w:r>
      <w:r w:rsidRPr="00C5557F">
        <w:rPr>
          <w:rFonts w:cs="Times New Roman"/>
          <w:color w:val="000000"/>
          <w:szCs w:val="24"/>
        </w:rPr>
        <w:tab/>
        <w:t>FS</w:t>
      </w:r>
    </w:p>
    <w:p w14:paraId="4E3F819B" w14:textId="5F58E5AC" w:rsidR="00B0202D" w:rsidRDefault="00B0202D" w:rsidP="00DF53E6">
      <w:pPr>
        <w:ind w:left="540" w:hanging="540"/>
        <w:rPr>
          <w:rFonts w:cs="Times New Roman"/>
          <w:szCs w:val="24"/>
        </w:rPr>
      </w:pPr>
      <w:r w:rsidRPr="00B61289">
        <w:rPr>
          <w:rFonts w:cs="Times New Roman"/>
          <w:szCs w:val="24"/>
          <w:vertAlign w:val="superscript"/>
        </w:rPr>
        <w:t>a</w:t>
      </w:r>
      <w:r>
        <w:rPr>
          <w:rFonts w:cs="Times New Roman"/>
          <w:szCs w:val="24"/>
        </w:rPr>
        <w:t xml:space="preserve"> </w:t>
      </w:r>
      <w:r w:rsidRPr="00674E78">
        <w:rPr>
          <w:rFonts w:cs="Times New Roman"/>
          <w:i/>
          <w:szCs w:val="24"/>
        </w:rPr>
        <w:t>N</w:t>
      </w:r>
      <w:r w:rsidRPr="00674E78">
        <w:rPr>
          <w:rFonts w:cs="Times New Roman"/>
          <w:i/>
          <w:szCs w:val="24"/>
          <w:vertAlign w:val="subscript"/>
        </w:rPr>
        <w:t>e</w:t>
      </w:r>
      <w:r>
        <w:rPr>
          <w:rFonts w:cs="Times New Roman"/>
          <w:szCs w:val="24"/>
        </w:rPr>
        <w:t xml:space="preserve"> &lt; </w:t>
      </w:r>
      <w:r w:rsidRPr="00674E78">
        <w:rPr>
          <w:rFonts w:cs="Times New Roman"/>
          <w:i/>
          <w:szCs w:val="24"/>
        </w:rPr>
        <w:t xml:space="preserve">N </w:t>
      </w:r>
      <w:r>
        <w:rPr>
          <w:rFonts w:cs="Times New Roman"/>
          <w:szCs w:val="24"/>
        </w:rPr>
        <w:t xml:space="preserve">in the mixed </w:t>
      </w:r>
      <w:r w:rsidR="0050475D">
        <w:rPr>
          <w:rFonts w:cs="Times New Roman"/>
          <w:szCs w:val="24"/>
        </w:rPr>
        <w:t xml:space="preserve">mating </w:t>
      </w:r>
      <w:r>
        <w:rPr>
          <w:rFonts w:cs="Times New Roman"/>
          <w:szCs w:val="24"/>
        </w:rPr>
        <w:t xml:space="preserve">model because larger families </w:t>
      </w:r>
      <w:r w:rsidR="0050475D">
        <w:rPr>
          <w:rFonts w:cs="Times New Roman"/>
          <w:szCs w:val="24"/>
        </w:rPr>
        <w:t xml:space="preserve">were produced </w:t>
      </w:r>
      <w:r>
        <w:rPr>
          <w:rFonts w:cs="Times New Roman"/>
          <w:szCs w:val="24"/>
        </w:rPr>
        <w:t>than with random mating</w:t>
      </w:r>
    </w:p>
    <w:p w14:paraId="755BF411" w14:textId="6BBE778F" w:rsidR="00B0202D" w:rsidRDefault="00B0202D" w:rsidP="00DF53E6">
      <w:pPr>
        <w:ind w:left="540" w:hanging="540"/>
        <w:rPr>
          <w:rFonts w:cs="Times New Roman"/>
          <w:szCs w:val="24"/>
        </w:rPr>
      </w:pPr>
      <w:r w:rsidRPr="00B61289">
        <w:rPr>
          <w:rFonts w:cs="Times New Roman"/>
          <w:szCs w:val="24"/>
          <w:vertAlign w:val="superscript"/>
        </w:rPr>
        <w:t>b</w:t>
      </w:r>
      <w:r>
        <w:rPr>
          <w:rFonts w:cs="Times New Roman"/>
          <w:szCs w:val="24"/>
        </w:rPr>
        <w:t xml:space="preserve"> Parameters:  α (probability of each pair producing &gt; 1 offspring) = 0.5; maximum family size = 9 full siblings</w:t>
      </w:r>
    </w:p>
    <w:p w14:paraId="63AF2B6E" w14:textId="77777777" w:rsidR="00B0202D" w:rsidRDefault="00B0202D" w:rsidP="00DF53E6">
      <w:pPr>
        <w:ind w:left="540" w:hanging="540"/>
        <w:rPr>
          <w:rFonts w:cs="Times New Roman"/>
          <w:szCs w:val="24"/>
        </w:rPr>
      </w:pPr>
      <w:r w:rsidRPr="00B61289">
        <w:rPr>
          <w:rFonts w:cs="Times New Roman"/>
          <w:szCs w:val="24"/>
          <w:vertAlign w:val="superscript"/>
        </w:rPr>
        <w:t>c</w:t>
      </w:r>
      <w:r>
        <w:rPr>
          <w:rFonts w:cs="Times New Roman"/>
          <w:szCs w:val="24"/>
        </w:rPr>
        <w:t xml:space="preserve"> Maximum family size = 9 full siblings</w:t>
      </w:r>
    </w:p>
    <w:p w14:paraId="52221385" w14:textId="77777777" w:rsidR="00B0202D" w:rsidRDefault="00B0202D" w:rsidP="00DF53E6">
      <w:pPr>
        <w:ind w:left="540" w:hanging="540"/>
        <w:rPr>
          <w:rFonts w:cs="Times New Roman"/>
          <w:szCs w:val="24"/>
        </w:rPr>
      </w:pPr>
      <w:r w:rsidRPr="00B61289">
        <w:rPr>
          <w:rFonts w:cs="Times New Roman"/>
          <w:szCs w:val="24"/>
          <w:vertAlign w:val="superscript"/>
        </w:rPr>
        <w:t>d</w:t>
      </w:r>
      <w:r>
        <w:rPr>
          <w:rFonts w:cs="Times New Roman"/>
          <w:szCs w:val="24"/>
        </w:rPr>
        <w:t xml:space="preserve"> Maximum family size = 3 full siblings</w:t>
      </w:r>
    </w:p>
    <w:p w14:paraId="0053B920" w14:textId="77777777" w:rsidR="00B0202D" w:rsidRDefault="00B0202D" w:rsidP="00DF53E6">
      <w:pPr>
        <w:ind w:left="540" w:hanging="540"/>
        <w:rPr>
          <w:rFonts w:cs="Times New Roman"/>
          <w:szCs w:val="24"/>
        </w:rPr>
      </w:pPr>
      <w:r w:rsidRPr="00B61289">
        <w:rPr>
          <w:rFonts w:cs="Times New Roman"/>
          <w:szCs w:val="24"/>
          <w:vertAlign w:val="superscript"/>
        </w:rPr>
        <w:t>e</w:t>
      </w:r>
      <w:r>
        <w:rPr>
          <w:rFonts w:cs="Times New Roman"/>
          <w:szCs w:val="24"/>
        </w:rPr>
        <w:t xml:space="preserve"> Sampling was random but the mixed mating model produced large families</w:t>
      </w:r>
    </w:p>
    <w:p w14:paraId="2B8E54C8" w14:textId="77777777" w:rsidR="0089273F" w:rsidRDefault="00B0202D" w:rsidP="00DF53E6">
      <w:pPr>
        <w:ind w:left="540" w:hanging="540"/>
        <w:rPr>
          <w:rFonts w:cs="Times New Roman"/>
          <w:szCs w:val="24"/>
        </w:rPr>
      </w:pPr>
      <w:r w:rsidRPr="00A63020">
        <w:rPr>
          <w:rFonts w:cs="Times New Roman"/>
          <w:szCs w:val="24"/>
          <w:vertAlign w:val="superscript"/>
        </w:rPr>
        <w:t>f</w:t>
      </w:r>
      <w:r>
        <w:rPr>
          <w:rFonts w:cs="Times New Roman"/>
          <w:szCs w:val="24"/>
        </w:rPr>
        <w:t xml:space="preserve"> No half siblings are produced with monogamy</w:t>
      </w:r>
    </w:p>
    <w:p w14:paraId="63109237" w14:textId="47643E7F" w:rsidR="0089273F" w:rsidRPr="0089273F" w:rsidRDefault="0089273F" w:rsidP="00DF53E6">
      <w:pPr>
        <w:ind w:left="540" w:hanging="540"/>
        <w:rPr>
          <w:rFonts w:cs="Times New Roman"/>
          <w:szCs w:val="24"/>
        </w:rPr>
      </w:pPr>
      <w:r>
        <w:rPr>
          <w:rFonts w:cs="Times New Roman"/>
          <w:szCs w:val="24"/>
          <w:vertAlign w:val="superscript"/>
        </w:rPr>
        <w:t>g</w:t>
      </w:r>
      <w:r w:rsidRPr="0089273F">
        <w:rPr>
          <w:rFonts w:cs="Times New Roman"/>
          <w:szCs w:val="24"/>
        </w:rPr>
        <w:t xml:space="preserve"> Parameters:  α = 0.</w:t>
      </w:r>
      <w:r>
        <w:rPr>
          <w:rFonts w:cs="Times New Roman"/>
          <w:szCs w:val="24"/>
        </w:rPr>
        <w:t>1</w:t>
      </w:r>
      <w:r w:rsidRPr="0089273F">
        <w:rPr>
          <w:rFonts w:cs="Times New Roman"/>
          <w:szCs w:val="24"/>
        </w:rPr>
        <w:t xml:space="preserve">; maximum family size = </w:t>
      </w:r>
      <w:r>
        <w:rPr>
          <w:rFonts w:cs="Times New Roman"/>
          <w:szCs w:val="24"/>
        </w:rPr>
        <w:t>30</w:t>
      </w:r>
      <w:r w:rsidRPr="0089273F">
        <w:rPr>
          <w:rFonts w:cs="Times New Roman"/>
          <w:szCs w:val="24"/>
        </w:rPr>
        <w:t xml:space="preserve"> full siblings</w:t>
      </w:r>
    </w:p>
    <w:p w14:paraId="21469EBE" w14:textId="77777777" w:rsidR="00E718AA" w:rsidRDefault="00E718AA" w:rsidP="00DF53E6">
      <w:pPr>
        <w:rPr>
          <w:rFonts w:cs="Times New Roman"/>
          <w:szCs w:val="24"/>
        </w:rPr>
      </w:pPr>
    </w:p>
    <w:p w14:paraId="2D44A0BD" w14:textId="77777777" w:rsidR="00E718AA" w:rsidRDefault="00E718AA" w:rsidP="00DF53E6">
      <w:pPr>
        <w:ind w:left="6480"/>
        <w:rPr>
          <w:rFonts w:cs="Times New Roman"/>
          <w:szCs w:val="24"/>
        </w:rPr>
      </w:pPr>
    </w:p>
    <w:p w14:paraId="3CD7319A" w14:textId="77777777" w:rsidR="00FA7749" w:rsidRDefault="00FA7749" w:rsidP="00DF53E6">
      <w:pPr>
        <w:rPr>
          <w:rFonts w:cs="Times New Roman"/>
          <w:szCs w:val="24"/>
        </w:rPr>
      </w:pPr>
      <w:r>
        <w:rPr>
          <w:rFonts w:cs="Times New Roman"/>
          <w:szCs w:val="24"/>
        </w:rPr>
        <w:br w:type="page"/>
      </w:r>
    </w:p>
    <w:p w14:paraId="2696AA9A" w14:textId="77777777" w:rsidR="00122C38" w:rsidRDefault="00122C38" w:rsidP="00DF53E6">
      <w:pPr>
        <w:rPr>
          <w:rFonts w:cs="Times New Roman"/>
          <w:szCs w:val="24"/>
        </w:rPr>
      </w:pPr>
    </w:p>
    <w:p w14:paraId="7D1B9E9F" w14:textId="08A01902" w:rsidR="00122C38" w:rsidRDefault="00CE32BB" w:rsidP="00DF53E6">
      <w:pPr>
        <w:ind w:left="540" w:hanging="540"/>
        <w:rPr>
          <w:rFonts w:cs="Times New Roman"/>
          <w:szCs w:val="24"/>
        </w:rPr>
      </w:pPr>
      <w:r>
        <w:object w:dxaOrig="5942" w:dyaOrig="4181" w14:anchorId="5F540EDC">
          <v:shape id="_x0000_i1078" type="#_x0000_t75" style="width:406.7pt;height:286.45pt" o:ole="">
            <v:imagedata r:id="rId118" o:title=""/>
          </v:shape>
          <o:OLEObject Type="Embed" ProgID="SigmaPlotGraphicObject.10" ShapeID="_x0000_i1078" DrawAspect="Content" ObjectID="_1410916130" r:id="rId119"/>
        </w:object>
      </w:r>
    </w:p>
    <w:p w14:paraId="27A1414F" w14:textId="0CE38F88" w:rsidR="00122C38" w:rsidRDefault="005F5D77" w:rsidP="00DF53E6">
      <w:pPr>
        <w:ind w:left="540" w:hanging="540"/>
        <w:rPr>
          <w:rFonts w:cs="Times New Roman"/>
          <w:szCs w:val="24"/>
        </w:rPr>
      </w:pPr>
      <w:r>
        <w:rPr>
          <w:rFonts w:cs="Times New Roman"/>
          <w:szCs w:val="24"/>
        </w:rPr>
        <w:t>Figure 1.  Relationship between maximum family size in the full sample and the ratio of sample size to effective population size (S/Ne).  Results are shown for three different mating models and random and non-random samples.</w:t>
      </w:r>
    </w:p>
    <w:p w14:paraId="70533DCD" w14:textId="77777777" w:rsidR="00122C38" w:rsidRDefault="00122C38" w:rsidP="00DF53E6">
      <w:pPr>
        <w:rPr>
          <w:rFonts w:cs="Times New Roman"/>
          <w:szCs w:val="24"/>
        </w:rPr>
      </w:pPr>
      <w:r>
        <w:rPr>
          <w:rFonts w:cs="Times New Roman"/>
          <w:szCs w:val="24"/>
        </w:rPr>
        <w:br w:type="page"/>
      </w:r>
    </w:p>
    <w:p w14:paraId="4476D3F7" w14:textId="734B1389" w:rsidR="00122C38" w:rsidRDefault="008613DE" w:rsidP="00DF53E6">
      <w:pPr>
        <w:ind w:left="540" w:hanging="540"/>
        <w:rPr>
          <w:rFonts w:cs="Times New Roman"/>
          <w:szCs w:val="24"/>
        </w:rPr>
      </w:pPr>
      <w:r>
        <w:object w:dxaOrig="5581" w:dyaOrig="4165" w14:anchorId="07B62680">
          <v:shape id="_x0000_i1079" type="#_x0000_t75" style="width:383pt;height:285.7pt" o:ole="">
            <v:imagedata r:id="rId120" o:title=""/>
          </v:shape>
          <o:OLEObject Type="Embed" ProgID="SigmaPlotGraphicObject.10" ShapeID="_x0000_i1079" DrawAspect="Content" ObjectID="_1410916131" r:id="rId121"/>
        </w:object>
      </w:r>
    </w:p>
    <w:p w14:paraId="1DAE7330" w14:textId="0C5B268F" w:rsidR="00122C38" w:rsidRDefault="005F5D77" w:rsidP="00DF53E6">
      <w:pPr>
        <w:ind w:left="540" w:hanging="540"/>
        <w:rPr>
          <w:rFonts w:cs="Times New Roman"/>
          <w:szCs w:val="24"/>
        </w:rPr>
      </w:pPr>
      <w:r>
        <w:rPr>
          <w:rFonts w:cs="Times New Roman"/>
          <w:szCs w:val="24"/>
        </w:rPr>
        <w:t xml:space="preserve">Figure 2. Reduced sample size after sibling removal </w:t>
      </w:r>
      <w:r w:rsidR="008613DE">
        <w:rPr>
          <w:rFonts w:cs="Times New Roman"/>
          <w:szCs w:val="24"/>
        </w:rPr>
        <w:t>(</w:t>
      </w:r>
      <w:r w:rsidR="008613DE" w:rsidRPr="008613DE">
        <w:rPr>
          <w:rFonts w:cs="Times New Roman"/>
          <w:i/>
          <w:szCs w:val="24"/>
        </w:rPr>
        <w:t>S</w:t>
      </w:r>
      <w:r w:rsidR="008613DE">
        <w:rPr>
          <w:rFonts w:cs="Times New Roman"/>
          <w:szCs w:val="24"/>
        </w:rPr>
        <w:t xml:space="preserve">*) </w:t>
      </w:r>
      <w:r>
        <w:rPr>
          <w:rFonts w:cs="Times New Roman"/>
          <w:szCs w:val="24"/>
        </w:rPr>
        <w:t>as a fraction of the full sample size</w:t>
      </w:r>
      <w:r w:rsidR="008613DE">
        <w:rPr>
          <w:rFonts w:cs="Times New Roman"/>
          <w:szCs w:val="24"/>
        </w:rPr>
        <w:t xml:space="preserve"> (</w:t>
      </w:r>
      <w:r w:rsidR="008613DE" w:rsidRPr="008613DE">
        <w:rPr>
          <w:rFonts w:cs="Times New Roman"/>
          <w:i/>
          <w:szCs w:val="24"/>
        </w:rPr>
        <w:t>S</w:t>
      </w:r>
      <w:r w:rsidR="008613DE">
        <w:rPr>
          <w:rFonts w:cs="Times New Roman"/>
          <w:szCs w:val="24"/>
        </w:rPr>
        <w:t>)</w:t>
      </w:r>
      <w:r w:rsidR="0090658C">
        <w:rPr>
          <w:rFonts w:cs="Times New Roman"/>
          <w:szCs w:val="24"/>
        </w:rPr>
        <w:t>.  Scenarios are described in Table 1.</w:t>
      </w:r>
    </w:p>
    <w:p w14:paraId="4885C4B7" w14:textId="77777777" w:rsidR="00122C38" w:rsidRDefault="00122C38" w:rsidP="00DF53E6">
      <w:pPr>
        <w:rPr>
          <w:rFonts w:cs="Times New Roman"/>
          <w:szCs w:val="24"/>
        </w:rPr>
      </w:pPr>
      <w:r>
        <w:rPr>
          <w:rFonts w:cs="Times New Roman"/>
          <w:szCs w:val="24"/>
        </w:rPr>
        <w:br w:type="page"/>
      </w:r>
    </w:p>
    <w:p w14:paraId="4ED876DF" w14:textId="77777777" w:rsidR="006C17FC" w:rsidRDefault="006C17FC" w:rsidP="00DF53E6"/>
    <w:p w14:paraId="61553368" w14:textId="58F7E98E" w:rsidR="00F76369" w:rsidRDefault="009C09E2" w:rsidP="00DF53E6">
      <w:r>
        <w:object w:dxaOrig="5233" w:dyaOrig="7601" w14:anchorId="79643206">
          <v:shape id="_x0000_i1080" type="#_x0000_t75" style="width:343.9pt;height:498.65pt" o:ole="">
            <v:imagedata r:id="rId122" o:title=""/>
          </v:shape>
          <o:OLEObject Type="Embed" ProgID="SigmaPlotGraphicObject.10" ShapeID="_x0000_i1080" DrawAspect="Content" ObjectID="_1410916132" r:id="rId123"/>
        </w:object>
      </w:r>
    </w:p>
    <w:p w14:paraId="1CA21A4A" w14:textId="77777777" w:rsidR="0068342B" w:rsidRDefault="0068342B" w:rsidP="00DF53E6"/>
    <w:p w14:paraId="11D745E1" w14:textId="4B6240AD" w:rsidR="0068342B" w:rsidRDefault="00470560" w:rsidP="00DF53E6">
      <w:pPr>
        <w:ind w:left="540" w:hanging="540"/>
        <w:rPr>
          <w:rFonts w:cs="Times New Roman"/>
          <w:szCs w:val="24"/>
        </w:rPr>
      </w:pPr>
      <w:r>
        <w:t>Figure 3</w:t>
      </w:r>
      <w:r w:rsidR="006C17FC">
        <w:t>.</w:t>
      </w:r>
      <w:r w:rsidR="0068342B">
        <w:t xml:space="preserve">  Relative RMSE </w:t>
      </w:r>
      <w:r w:rsidR="00B770C9">
        <w:t>(</w:t>
      </w:r>
      <w:r w:rsidR="00B770C9" w:rsidRPr="00B770C9">
        <w:rPr>
          <w:rFonts w:cs="Times New Roman"/>
          <w:i/>
        </w:rPr>
        <w:t>θ</w:t>
      </w:r>
      <w:r w:rsidR="00B770C9">
        <w:t xml:space="preserve">) </w:t>
      </w:r>
      <w:r w:rsidR="0068342B">
        <w:t xml:space="preserve">of </w:t>
      </w:r>
      <w:r w:rsidR="00B770C9">
        <w:t xml:space="preserve">allele frequency and genetic differentiation </w:t>
      </w:r>
      <w:r w:rsidR="0068342B">
        <w:t xml:space="preserve">as a function of the percentage of siblings removed.  </w:t>
      </w:r>
      <w:r w:rsidR="00B770C9">
        <w:t xml:space="preserve">Results are for random samples for scenarios with </w:t>
      </w:r>
      <w:r w:rsidR="00A9402F">
        <w:t xml:space="preserve">mating </w:t>
      </w:r>
      <w:r w:rsidR="00B770C9">
        <w:t>models of monogamy (Scenarios C, D, L)</w:t>
      </w:r>
      <w:r w:rsidR="00A9402F">
        <w:t>,</w:t>
      </w:r>
      <w:r w:rsidR="00B770C9">
        <w:t xml:space="preserve"> random (Scenario E)</w:t>
      </w:r>
      <w:r w:rsidR="00A9402F">
        <w:t xml:space="preserve">, and mixed (Scenarios </w:t>
      </w:r>
      <w:r w:rsidR="00191448">
        <w:t>I,W,Y)</w:t>
      </w:r>
      <w:r w:rsidR="00B770C9">
        <w:t xml:space="preserve">.  </w:t>
      </w:r>
      <w:r w:rsidR="0068342B">
        <w:t xml:space="preserve">Top panel: </w:t>
      </w:r>
      <w:r w:rsidR="00B770C9" w:rsidRPr="00B770C9">
        <w:rPr>
          <w:rFonts w:cs="Times New Roman"/>
          <w:i/>
        </w:rPr>
        <w:t>θ</w:t>
      </w:r>
      <w:r w:rsidR="00B770C9">
        <w:t xml:space="preserve"> of </w:t>
      </w:r>
      <w:r w:rsidR="00B770C9" w:rsidRPr="005A14DA">
        <w:rPr>
          <w:position w:val="-4"/>
        </w:rPr>
        <w:object w:dxaOrig="220" w:dyaOrig="300" w14:anchorId="0E6B7873">
          <v:shape id="_x0000_i1081" type="#_x0000_t75" style="width:9.95pt;height:16.1pt" o:ole="" filled="t">
            <v:fill color2="black"/>
            <v:imagedata r:id="rId124" o:title=""/>
          </v:shape>
          <o:OLEObject Type="Embed" ProgID="Equation.3" ShapeID="_x0000_i1081" DrawAspect="Content" ObjectID="_1410916133" r:id="rId125"/>
        </w:object>
      </w:r>
      <w:r w:rsidR="00B770C9">
        <w:t xml:space="preserve">.  Bottom panel:  </w:t>
      </w:r>
      <w:r w:rsidR="00B770C9" w:rsidRPr="00B770C9">
        <w:rPr>
          <w:rFonts w:cs="Times New Roman"/>
          <w:i/>
        </w:rPr>
        <w:t>θ</w:t>
      </w:r>
      <w:r w:rsidR="00B770C9">
        <w:t xml:space="preserve"> of </w:t>
      </w:r>
      <w:r w:rsidR="00B770C9" w:rsidRPr="00B770C9">
        <w:rPr>
          <w:i/>
        </w:rPr>
        <w:t>F</w:t>
      </w:r>
      <w:r w:rsidR="00B770C9" w:rsidRPr="00B770C9">
        <w:rPr>
          <w:i/>
          <w:vertAlign w:val="subscript"/>
        </w:rPr>
        <w:t>ST</w:t>
      </w:r>
      <w:r w:rsidR="00EA6F7E">
        <w:t xml:space="preserve"> (note the log scale for Y axis).</w:t>
      </w:r>
    </w:p>
    <w:p w14:paraId="0AA076AC" w14:textId="77777777" w:rsidR="000215D1" w:rsidRDefault="000215D1" w:rsidP="00DF53E6">
      <w:pPr>
        <w:rPr>
          <w:rFonts w:cs="Times New Roman"/>
          <w:szCs w:val="24"/>
        </w:rPr>
      </w:pPr>
      <w:r>
        <w:rPr>
          <w:rFonts w:cs="Times New Roman"/>
          <w:szCs w:val="24"/>
        </w:rPr>
        <w:br w:type="page"/>
      </w:r>
    </w:p>
    <w:p w14:paraId="48F56539" w14:textId="77777777" w:rsidR="000215D1" w:rsidRDefault="00EC76AE" w:rsidP="00DF53E6">
      <w:pPr>
        <w:ind w:left="540" w:hanging="540"/>
      </w:pPr>
      <w:r>
        <w:object w:dxaOrig="10056" w:dyaOrig="14617" w14:anchorId="4BF893C4">
          <v:shape id="_x0000_i1082" type="#_x0000_t75" style="width:391.4pt;height:568.35pt" o:ole="">
            <v:imagedata r:id="rId126" o:title=""/>
          </v:shape>
          <o:OLEObject Type="Embed" ProgID="SigmaPlotGraphicObject.10" ShapeID="_x0000_i1082" DrawAspect="Content" ObjectID="_1410916134" r:id="rId127"/>
        </w:object>
      </w:r>
    </w:p>
    <w:p w14:paraId="09391327" w14:textId="77777777" w:rsidR="007B5CC7" w:rsidRDefault="007B5CC7" w:rsidP="00DF53E6">
      <w:pPr>
        <w:ind w:left="540" w:hanging="540"/>
      </w:pPr>
    </w:p>
    <w:p w14:paraId="6DA071AB" w14:textId="3C861555" w:rsidR="00410436" w:rsidRDefault="000215D1" w:rsidP="00DF53E6">
      <w:pPr>
        <w:ind w:left="540" w:hanging="540"/>
      </w:pPr>
      <w:r>
        <w:t xml:space="preserve">Figure 4.  </w:t>
      </w:r>
      <w:r w:rsidR="004F1B57">
        <w:t xml:space="preserve">As in Figure 3, but for non-random samples for </w:t>
      </w:r>
      <w:r w:rsidR="00191448">
        <w:t xml:space="preserve">mating </w:t>
      </w:r>
      <w:r w:rsidR="004F1B57">
        <w:t xml:space="preserve">models </w:t>
      </w:r>
      <w:r w:rsidR="00191448">
        <w:t>of</w:t>
      </w:r>
      <w:r w:rsidR="004F1B57">
        <w:t xml:space="preserve"> monogamy (Scenarios A, B, J, K) and random (Scenarios Q, R).</w:t>
      </w:r>
      <w:r w:rsidR="00EA6F7E">
        <w:t xml:space="preserve">  Note the log scale for Y axis in the bottom panel.</w:t>
      </w:r>
    </w:p>
    <w:p w14:paraId="3F35974B" w14:textId="77777777" w:rsidR="00410436" w:rsidRDefault="00410436" w:rsidP="00DF53E6">
      <w:r>
        <w:br w:type="page"/>
      </w:r>
    </w:p>
    <w:p w14:paraId="05FA00ED" w14:textId="407C3E9F" w:rsidR="000215D1" w:rsidRDefault="00910E68" w:rsidP="00DF53E6">
      <w:pPr>
        <w:ind w:left="540" w:hanging="540"/>
      </w:pPr>
      <w:r>
        <w:object w:dxaOrig="5914" w:dyaOrig="7667" w14:anchorId="74E03923">
          <v:shape id="_x0000_i1083" type="#_x0000_t75" style="width:403.65pt;height:523.15pt" o:ole="">
            <v:imagedata r:id="rId128" o:title=""/>
          </v:shape>
          <o:OLEObject Type="Embed" ProgID="SigmaPlotGraphicObject.10" ShapeID="_x0000_i1083" DrawAspect="Content" ObjectID="_1410916135" r:id="rId129"/>
        </w:object>
      </w:r>
    </w:p>
    <w:p w14:paraId="3F62B01B" w14:textId="77777777" w:rsidR="00C11BE4" w:rsidRDefault="00C11BE4" w:rsidP="00DF53E6">
      <w:pPr>
        <w:ind w:left="540" w:hanging="540"/>
      </w:pPr>
    </w:p>
    <w:p w14:paraId="63022E0E" w14:textId="4C81B53F" w:rsidR="00410436" w:rsidRDefault="00410436" w:rsidP="00DF53E6">
      <w:pPr>
        <w:ind w:left="540" w:hanging="540"/>
      </w:pPr>
      <w:r>
        <w:t xml:space="preserve">Figure 5.  </w:t>
      </w:r>
      <w:r w:rsidR="00886276">
        <w:t xml:space="preserve">Top: </w:t>
      </w:r>
      <w:r w:rsidR="00455B00">
        <w:t>The ratio of effective sample size (ESS) to reduced sample size (</w:t>
      </w:r>
      <w:r w:rsidR="00455B00" w:rsidRPr="002A21DD">
        <w:rPr>
          <w:i/>
        </w:rPr>
        <w:t>S</w:t>
      </w:r>
      <w:r w:rsidR="00455B00">
        <w:t xml:space="preserve">*) after removal of siblings.  </w:t>
      </w:r>
      <w:r w:rsidR="00903AA6">
        <w:t xml:space="preserve">Values </w:t>
      </w:r>
      <w:r w:rsidR="00455B00">
        <w:t>&gt;</w:t>
      </w:r>
      <w:r w:rsidR="00903AA6">
        <w:t xml:space="preserve"> 1 indicate that increases in RMSE from removing siblings are not as large as they would be expected to be for random samples of the same size.  </w:t>
      </w:r>
      <w:r w:rsidR="00D3371F">
        <w:t xml:space="preserve">Note the log scale on the Y axis.  </w:t>
      </w:r>
      <w:r w:rsidR="00903AA6">
        <w:t xml:space="preserve">Bottom:  </w:t>
      </w:r>
      <w:r w:rsidR="00455B00">
        <w:t xml:space="preserve">The ratio of </w:t>
      </w:r>
      <w:r w:rsidR="00903AA6">
        <w:t xml:space="preserve">ESS </w:t>
      </w:r>
      <w:r w:rsidR="00455B00">
        <w:t xml:space="preserve">to full sample size </w:t>
      </w:r>
      <w:r w:rsidR="00D3371F">
        <w:t>(S)</w:t>
      </w:r>
      <w:r w:rsidR="00455B00">
        <w:t xml:space="preserve">.  Values &gt; 1 indicate that removing siblings increased precision of </w:t>
      </w:r>
      <w:r w:rsidR="00455B00" w:rsidRPr="005A14DA">
        <w:rPr>
          <w:position w:val="-4"/>
        </w:rPr>
        <w:object w:dxaOrig="220" w:dyaOrig="300" w14:anchorId="3E140E20">
          <v:shape id="_x0000_i1084" type="#_x0000_t75" style="width:9.95pt;height:16.1pt" o:ole="" filled="t">
            <v:fill color2="black"/>
            <v:imagedata r:id="rId130" o:title=""/>
          </v:shape>
          <o:OLEObject Type="Embed" ProgID="Equation.3" ShapeID="_x0000_i1084" DrawAspect="Content" ObjectID="_1410916136" r:id="rId131"/>
        </w:object>
      </w:r>
      <w:r w:rsidR="00455B00">
        <w:t>.</w:t>
      </w:r>
    </w:p>
    <w:p w14:paraId="65ADC47F" w14:textId="77777777" w:rsidR="006C17FC" w:rsidRDefault="006C17FC" w:rsidP="00DF53E6">
      <w:r>
        <w:br w:type="page"/>
      </w:r>
    </w:p>
    <w:p w14:paraId="56582E2D" w14:textId="77777777" w:rsidR="006C17FC" w:rsidRDefault="006C17FC" w:rsidP="00DF53E6"/>
    <w:p w14:paraId="0FF05FB9" w14:textId="77777777" w:rsidR="006C17FC" w:rsidRDefault="00CB195A" w:rsidP="00DF53E6">
      <w:r>
        <w:object w:dxaOrig="10449" w:dyaOrig="14674" w14:anchorId="163FCFA7">
          <v:shape id="_x0000_i1085" type="#_x0000_t75" style="width:353.85pt;height:497.1pt" o:ole="">
            <v:imagedata r:id="rId132" o:title=""/>
          </v:shape>
          <o:OLEObject Type="Embed" ProgID="SigmaPlotGraphicObject.10" ShapeID="_x0000_i1085" DrawAspect="Content" ObjectID="_1410916137" r:id="rId133"/>
        </w:object>
      </w:r>
    </w:p>
    <w:p w14:paraId="1394FADA" w14:textId="77777777" w:rsidR="0016013E" w:rsidRDefault="0016013E" w:rsidP="00DF53E6"/>
    <w:p w14:paraId="55682AFA" w14:textId="6414A311" w:rsidR="006C17FC" w:rsidRDefault="004B68BE" w:rsidP="00DF53E6">
      <w:r>
        <w:t>Figure 6</w:t>
      </w:r>
      <w:r w:rsidR="006C17FC">
        <w:t>.</w:t>
      </w:r>
      <w:r w:rsidR="009B029C">
        <w:t xml:space="preserve">  Effects of sibling removal on the ratio of </w:t>
      </w:r>
      <w:r w:rsidR="00674E78" w:rsidRPr="00A9546A">
        <w:rPr>
          <w:position w:val="-10"/>
        </w:rPr>
        <w:object w:dxaOrig="320" w:dyaOrig="360" w14:anchorId="290DF9BC">
          <v:shape id="_x0000_i1086" type="#_x0000_t75" style="width:15.3pt;height:18.4pt" o:ole="" filled="t">
            <v:fill color2="black"/>
            <v:imagedata r:id="rId134" o:title=""/>
          </v:shape>
          <o:OLEObject Type="Embed" ProgID="Equation.3" ShapeID="_x0000_i1086" DrawAspect="Content" ObjectID="_1410916138" r:id="rId135"/>
        </w:object>
      </w:r>
      <w:r w:rsidR="009B029C">
        <w:t xml:space="preserve"> </w:t>
      </w:r>
      <w:r w:rsidR="00C11BE4">
        <w:t xml:space="preserve">(computed using LDNe) </w:t>
      </w:r>
      <w:r w:rsidR="009B029C">
        <w:t xml:space="preserve">to true </w:t>
      </w:r>
      <w:r w:rsidR="00400419" w:rsidRPr="00400419">
        <w:rPr>
          <w:i/>
        </w:rPr>
        <w:t>N</w:t>
      </w:r>
      <w:r w:rsidR="00400419" w:rsidRPr="00400419">
        <w:rPr>
          <w:i/>
          <w:vertAlign w:val="subscript"/>
        </w:rPr>
        <w:t>e</w:t>
      </w:r>
      <w:r w:rsidR="009B029C">
        <w:t xml:space="preserve">.  Top panel:  results based on random samples for scenarios with mating models of monogamy (Scenarios </w:t>
      </w:r>
      <w:r>
        <w:t>D,</w:t>
      </w:r>
      <w:r w:rsidR="009B029C">
        <w:t xml:space="preserve"> G</w:t>
      </w:r>
      <w:r>
        <w:t>, L</w:t>
      </w:r>
      <w:r w:rsidR="009B029C">
        <w:t>), random mating (Scenario F), and mixed (Scenario I).  Bottom panel:  results based on non-random samples with monogamy mating model.</w:t>
      </w:r>
      <w:r w:rsidR="0016013E">
        <w:t xml:space="preserve">  Note the log scale for the Y axis in both panels.</w:t>
      </w:r>
      <w:r w:rsidR="006C17FC">
        <w:br w:type="page"/>
      </w:r>
    </w:p>
    <w:p w14:paraId="59B94F13" w14:textId="77777777" w:rsidR="006C17FC" w:rsidRDefault="00470560" w:rsidP="00DF53E6">
      <w:r>
        <w:lastRenderedPageBreak/>
        <w:t>Figure</w:t>
      </w:r>
      <w:r w:rsidR="00116338">
        <w:t>s</w:t>
      </w:r>
      <w:r>
        <w:t xml:space="preserve"> for supporting information</w:t>
      </w:r>
    </w:p>
    <w:p w14:paraId="351B775A" w14:textId="77777777" w:rsidR="00122C38" w:rsidRDefault="00DE1831" w:rsidP="00DF53E6">
      <w:r>
        <w:object w:dxaOrig="11172" w:dyaOrig="8009" w14:anchorId="47CA22E5">
          <v:shape id="_x0000_i1087" type="#_x0000_t75" style="width:318.65pt;height:228.25pt" o:ole="">
            <v:imagedata r:id="rId136" o:title=""/>
          </v:shape>
          <o:OLEObject Type="Embed" ProgID="SigmaPlotGraphicObject.10" ShapeID="_x0000_i1087" DrawAspect="Content" ObjectID="_1410916139" r:id="rId137"/>
        </w:object>
      </w:r>
    </w:p>
    <w:p w14:paraId="79BE7D4D" w14:textId="77777777" w:rsidR="00710798" w:rsidRDefault="00710798" w:rsidP="00DF53E6"/>
    <w:p w14:paraId="1BD9E95D" w14:textId="597B2F24" w:rsidR="00470560" w:rsidRDefault="00470560" w:rsidP="00DF53E6">
      <w:r>
        <w:t>Figure S1</w:t>
      </w:r>
      <w:r w:rsidR="00710798">
        <w:t>.  Relationship between observed and expected fractions of siblings</w:t>
      </w:r>
      <w:r w:rsidR="00C11BE4">
        <w:t xml:space="preserve"> in simulated populations</w:t>
      </w:r>
      <w:r w:rsidR="00710798">
        <w:t xml:space="preserve">.  </w:t>
      </w:r>
      <w:r w:rsidR="00C11BE4">
        <w:t>E</w:t>
      </w:r>
      <w:r w:rsidR="005E3EF7">
        <w:t xml:space="preserve">xpected frequencies were calculated from realized Ne using Equation 2.  Observed frequencies were calculated as HS + 2*FS, where HS is the combined frequency of maternal and fraternal half siblings and FS is the frequency of </w:t>
      </w:r>
      <w:r w:rsidR="00C11BE4">
        <w:t xml:space="preserve">full </w:t>
      </w:r>
      <w:r w:rsidR="005E3EF7">
        <w:t>siblings.</w:t>
      </w:r>
      <w:r w:rsidR="00394A47">
        <w:t xml:space="preserve">  </w:t>
      </w:r>
      <w:r w:rsidR="00C11BE4">
        <w:t xml:space="preserve">Ne for the random samples is shown in Table 1.  </w:t>
      </w:r>
      <w:r w:rsidR="00394A47">
        <w:t>For the non-random samples, realized Ne was calculated using PWOP.</w:t>
      </w:r>
    </w:p>
    <w:p w14:paraId="11DA47F7" w14:textId="77777777" w:rsidR="002047C7" w:rsidRDefault="002047C7" w:rsidP="00DF53E6"/>
    <w:p w14:paraId="7E078487" w14:textId="6C41D674" w:rsidR="002047C7" w:rsidRDefault="002A21DD" w:rsidP="00DF53E6">
      <w:r>
        <w:object w:dxaOrig="5917" w:dyaOrig="4181" w14:anchorId="067967A5">
          <v:shape id="_x0000_i1088" type="#_x0000_t75" style="width:343.15pt;height:242.05pt" o:ole="">
            <v:imagedata r:id="rId138" o:title=""/>
          </v:shape>
          <o:OLEObject Type="Embed" ProgID="SigmaPlotGraphicObject.10" ShapeID="_x0000_i1088" DrawAspect="Content" ObjectID="_1410916140" r:id="rId139"/>
        </w:object>
      </w:r>
    </w:p>
    <w:p w14:paraId="5DECBC2C" w14:textId="3C54E2D4" w:rsidR="00470560" w:rsidRDefault="002047C7" w:rsidP="00DF53E6">
      <w:r>
        <w:t>Figure S2.  Proportions of all pairwise relationships that are full siblings and half siblings for three different mating models</w:t>
      </w:r>
      <w:r w:rsidR="00832BC4">
        <w:t xml:space="preserve"> and </w:t>
      </w:r>
      <w:r>
        <w:t>random and non-random samples.</w:t>
      </w:r>
    </w:p>
    <w:p w14:paraId="5DFBC4CB" w14:textId="77777777" w:rsidR="00470560" w:rsidRDefault="00470560" w:rsidP="00DF53E6">
      <w:r>
        <w:br w:type="page"/>
      </w:r>
    </w:p>
    <w:p w14:paraId="1EB978C3" w14:textId="76566666" w:rsidR="00470560" w:rsidRDefault="00773C39" w:rsidP="00DF53E6">
      <w:r>
        <w:object w:dxaOrig="5630" w:dyaOrig="4130" w14:anchorId="0A683AF4">
          <v:shape id="_x0000_i1089" type="#_x0000_t75" style="width:334.7pt;height:245.1pt" o:ole="">
            <v:imagedata r:id="rId140" o:title=""/>
          </v:shape>
          <o:OLEObject Type="Embed" ProgID="SigmaPlotGraphicObject.10" ShapeID="_x0000_i1089" DrawAspect="Content" ObjectID="_1410916141" r:id="rId141"/>
        </w:object>
      </w:r>
    </w:p>
    <w:p w14:paraId="4C5AA296" w14:textId="6BA33C5B" w:rsidR="00470560" w:rsidRDefault="00470560" w:rsidP="00DF53E6">
      <w:r>
        <w:t>Figure S</w:t>
      </w:r>
      <w:r w:rsidR="00CE07B2">
        <w:t>3</w:t>
      </w:r>
      <w:r w:rsidR="00394A47">
        <w:t>.  Relationship between true Ne and Ne estimated from PWOP.  Results are shown for random samples where true Ne = N + 0.5.</w:t>
      </w:r>
      <w:r w:rsidR="00773C39">
        <w:t xml:space="preserve">  Note the log scale on both axes.</w:t>
      </w:r>
    </w:p>
    <w:p w14:paraId="4C1C34D9" w14:textId="77777777" w:rsidR="00014889" w:rsidRDefault="00014889" w:rsidP="00DF53E6"/>
    <w:p w14:paraId="7124594C" w14:textId="2D411EC9" w:rsidR="0090658C" w:rsidRDefault="00773C39" w:rsidP="00DF53E6">
      <w:r>
        <w:object w:dxaOrig="5278" w:dyaOrig="4165" w14:anchorId="4081E1F0">
          <v:shape id="_x0000_i1090" type="#_x0000_t75" style="width:351.55pt;height:277.3pt" o:ole="">
            <v:imagedata r:id="rId142" o:title=""/>
          </v:shape>
          <o:OLEObject Type="Embed" ProgID="SigmaPlotGraphicObject.10" ShapeID="_x0000_i1090" DrawAspect="Content" ObjectID="_1410916142" r:id="rId143"/>
        </w:object>
      </w:r>
    </w:p>
    <w:p w14:paraId="1A82AB1A" w14:textId="3646C3E3" w:rsidR="0090658C" w:rsidRDefault="0090658C" w:rsidP="00DF53E6">
      <w:r>
        <w:t>Figure S</w:t>
      </w:r>
      <w:r w:rsidR="00CE07B2">
        <w:t>4</w:t>
      </w:r>
      <w:r>
        <w:t xml:space="preserve">.  Relationship between </w:t>
      </w:r>
      <w:r w:rsidRPr="00A9546A">
        <w:rPr>
          <w:position w:val="-10"/>
        </w:rPr>
        <w:object w:dxaOrig="320" w:dyaOrig="360" w14:anchorId="69B7EEBA">
          <v:shape id="_x0000_i1091" type="#_x0000_t75" style="width:15.3pt;height:18.4pt" o:ole="" filled="t">
            <v:fill color2="black"/>
            <v:imagedata r:id="rId144" o:title=""/>
          </v:shape>
          <o:OLEObject Type="Embed" ProgID="Equation.3" ShapeID="_x0000_i1091" DrawAspect="Content" ObjectID="_1410916143" r:id="rId145"/>
        </w:object>
      </w:r>
      <w:r>
        <w:t xml:space="preserve"> calculated from LDNe and realized </w:t>
      </w:r>
      <w:r w:rsidRPr="00674E78">
        <w:rPr>
          <w:i/>
        </w:rPr>
        <w:t>N</w:t>
      </w:r>
      <w:r w:rsidRPr="00674E78">
        <w:rPr>
          <w:i/>
          <w:vertAlign w:val="subscript"/>
        </w:rPr>
        <w:t>e</w:t>
      </w:r>
      <w:r>
        <w:t xml:space="preserve"> calculated using PWOP, for two scenarios using the monogamy mating model.</w:t>
      </w:r>
      <w:r w:rsidR="00773C39">
        <w:t xml:space="preserve"> When 100% of siblings are removed, the point estimate from PWOP is infinity (inf).</w:t>
      </w:r>
    </w:p>
    <w:p w14:paraId="21EACCE7" w14:textId="77777777" w:rsidR="0090658C" w:rsidRDefault="0090658C" w:rsidP="00DF53E6"/>
    <w:p w14:paraId="47C38632" w14:textId="77777777" w:rsidR="000B1B28" w:rsidRPr="000B1B28" w:rsidRDefault="00CB195A" w:rsidP="00DF53E6">
      <w:r>
        <w:br w:type="page"/>
      </w:r>
      <w:r w:rsidR="000B1B28" w:rsidRPr="000B1B28">
        <w:object w:dxaOrig="10363" w:dyaOrig="14651" w14:anchorId="504E479C">
          <v:shape id="_x0000_i1092" type="#_x0000_t75" style="width:399.85pt;height:564.5pt" o:ole="">
            <v:imagedata r:id="rId146" o:title=""/>
          </v:shape>
          <o:OLEObject Type="Embed" ProgID="SigmaPlotGraphicObject.10" ShapeID="_x0000_i1092" DrawAspect="Content" ObjectID="_1410916144" r:id="rId147"/>
        </w:object>
      </w:r>
    </w:p>
    <w:p w14:paraId="3300028F" w14:textId="77777777" w:rsidR="000B1B28" w:rsidRPr="000B1B28" w:rsidRDefault="000B1B28" w:rsidP="00DF53E6"/>
    <w:p w14:paraId="226EEBFC" w14:textId="02950C3F" w:rsidR="000B1B28" w:rsidRPr="000B1B28" w:rsidRDefault="000B1B28" w:rsidP="00DF53E6">
      <w:r w:rsidRPr="000B1B28">
        <w:t>Figure S5.  Relative RMSE of 1/</w:t>
      </w:r>
      <w:r w:rsidR="00545EE0" w:rsidRPr="00A9546A">
        <w:rPr>
          <w:position w:val="-10"/>
        </w:rPr>
        <w:object w:dxaOrig="320" w:dyaOrig="360" w14:anchorId="08D8DCA3">
          <v:shape id="_x0000_i1093" type="#_x0000_t75" style="width:15.3pt;height:18.4pt" o:ole="" filled="t">
            <v:fill color2="black"/>
            <v:imagedata r:id="rId148" o:title=""/>
          </v:shape>
          <o:OLEObject Type="Embed" ProgID="Equation.3" ShapeID="_x0000_i1093" DrawAspect="Content" ObjectID="_1410916145" r:id="rId149"/>
        </w:object>
      </w:r>
      <w:r w:rsidRPr="000B1B28">
        <w:t xml:space="preserve"> for random and non-random samples.</w:t>
      </w:r>
    </w:p>
    <w:p w14:paraId="145FF9B1" w14:textId="77777777" w:rsidR="00CB195A" w:rsidRDefault="00CB195A" w:rsidP="00DF53E6"/>
    <w:sectPr w:rsidR="00CB195A" w:rsidSect="006E0D81">
      <w:pgSz w:w="12240" w:h="15840"/>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obin Waples" w:date="2016-09-30T12:26:00Z" w:initials="RW">
    <w:p w14:paraId="5328F7E6" w14:textId="204D9142" w:rsidR="008066EF" w:rsidRDefault="008066EF">
      <w:pPr>
        <w:pStyle w:val="CommentText"/>
      </w:pPr>
      <w:r>
        <w:rPr>
          <w:rStyle w:val="CommentReference"/>
        </w:rPr>
        <w:annotationRef/>
      </w:r>
      <w:r>
        <w:t>Title is negotiable.  The original subtitle was “Is it ever a good idea?”</w:t>
      </w:r>
    </w:p>
    <w:p w14:paraId="5ACA53A9" w14:textId="77777777" w:rsidR="008066EF" w:rsidRDefault="008066EF">
      <w:pPr>
        <w:pStyle w:val="CommentText"/>
      </w:pPr>
    </w:p>
    <w:p w14:paraId="1EF86D90" w14:textId="58D19267" w:rsidR="008066EF" w:rsidRDefault="008066EF">
      <w:pPr>
        <w:pStyle w:val="CommentText"/>
      </w:pPr>
      <w:r>
        <w:t>This is planned as an Opinion piece, which can be at least mildly provocative</w:t>
      </w:r>
    </w:p>
  </w:comment>
  <w:comment w:id="1" w:author="Eric Anderson" w:date="2016-10-04T03:24:00Z" w:initials="EA">
    <w:p w14:paraId="68672F77" w14:textId="74A871AE" w:rsidR="008066EF" w:rsidRDefault="008066EF">
      <w:pPr>
        <w:pStyle w:val="CommentText"/>
      </w:pPr>
      <w:r>
        <w:rPr>
          <w:rStyle w:val="CommentReference"/>
        </w:rPr>
        <w:annotationRef/>
      </w:r>
      <w:r>
        <w:t xml:space="preserve">Perhaps “A cautious view” or “A cautionary perspective” </w:t>
      </w:r>
    </w:p>
  </w:comment>
  <w:comment w:id="3" w:author="Eric Anderson" w:date="2016-10-04T03:26:00Z" w:initials="EA">
    <w:p w14:paraId="3FBCEF41" w14:textId="07CE1307" w:rsidR="008066EF" w:rsidRDefault="008066EF">
      <w:pPr>
        <w:pStyle w:val="CommentText"/>
      </w:pPr>
      <w:r>
        <w:rPr>
          <w:rStyle w:val="CommentReference"/>
        </w:rPr>
        <w:annotationRef/>
      </w:r>
      <w:r>
        <w:t>Siblings don’t formally create bias when estimating allele frequencies.</w:t>
      </w:r>
    </w:p>
  </w:comment>
  <w:comment w:id="18" w:author="Robin Waples" w:date="2016-09-27T16:34:00Z" w:initials="RW">
    <w:p w14:paraId="4534880C" w14:textId="77777777" w:rsidR="008066EF" w:rsidRDefault="008066EF">
      <w:pPr>
        <w:pStyle w:val="CommentText"/>
      </w:pPr>
      <w:r>
        <w:rPr>
          <w:rStyle w:val="CommentReference"/>
        </w:rPr>
        <w:annotationRef/>
      </w:r>
      <w:r>
        <w:t>Ryan: Add discussion of some of the procedures used by field biologists to actually sample - (stratified in different ways) Add example of why siblings might be more likely to occur in a sample together.</w:t>
      </w:r>
    </w:p>
  </w:comment>
  <w:comment w:id="45" w:author="Eric Anderson" w:date="2016-10-04T03:55:00Z" w:initials="EA">
    <w:p w14:paraId="279AAE89" w14:textId="062E9D62" w:rsidR="00E50B57" w:rsidRDefault="00E50B57">
      <w:pPr>
        <w:pStyle w:val="CommentText"/>
      </w:pPr>
      <w:r>
        <w:rPr>
          <w:rStyle w:val="CommentReference"/>
        </w:rPr>
        <w:annotationRef/>
      </w:r>
      <w:r>
        <w:t>That should be a radical symbol, not division.</w:t>
      </w:r>
    </w:p>
  </w:comment>
  <w:comment w:id="46" w:author="Eric Anderson" w:date="2016-10-04T03:56:00Z" w:initials="EA">
    <w:p w14:paraId="620A11F0" w14:textId="09A9CCF2" w:rsidR="00FA5984" w:rsidRDefault="00FA5984">
      <w:pPr>
        <w:pStyle w:val="CommentText"/>
      </w:pPr>
      <w:r>
        <w:rPr>
          <w:rStyle w:val="CommentReference"/>
        </w:rPr>
        <w:annotationRef/>
      </w:r>
      <w:r>
        <w:t>I think that mathematical analysis might go better after all the simulation results, so have tried putting it there.</w:t>
      </w:r>
    </w:p>
  </w:comment>
  <w:comment w:id="47" w:author="Robin Waples" w:date="2016-09-30T12:27:00Z" w:initials="RW">
    <w:p w14:paraId="35778C42" w14:textId="77777777" w:rsidR="008066EF" w:rsidRDefault="008066EF" w:rsidP="00E27298">
      <w:pPr>
        <w:numPr>
          <w:ilvl w:val="0"/>
          <w:numId w:val="5"/>
        </w:numPr>
        <w:spacing w:line="276" w:lineRule="auto"/>
        <w:ind w:hanging="360"/>
        <w:contextualSpacing/>
      </w:pPr>
      <w:r>
        <w:rPr>
          <w:rStyle w:val="CommentReference"/>
        </w:rPr>
        <w:annotationRef/>
      </w:r>
      <w:r>
        <w:t xml:space="preserve">Ryan: Can you boil down the non-random sampling procedure to be represented with one number, then it would be easier to communicate and represent graphically.  </w:t>
      </w:r>
    </w:p>
    <w:p w14:paraId="464C84E9" w14:textId="77777777" w:rsidR="008066EF" w:rsidRDefault="008066EF" w:rsidP="00E27298">
      <w:pPr>
        <w:numPr>
          <w:ilvl w:val="1"/>
          <w:numId w:val="5"/>
        </w:numPr>
        <w:spacing w:line="276" w:lineRule="auto"/>
        <w:ind w:hanging="360"/>
        <w:contextualSpacing/>
      </w:pPr>
      <w:r>
        <w:t xml:space="preserve">Maybe with an coefficient of relationship (r)? </w:t>
      </w:r>
    </w:p>
    <w:p w14:paraId="0093BCAF" w14:textId="77777777" w:rsidR="008066EF" w:rsidRDefault="008066EF" w:rsidP="00E27298">
      <w:pPr>
        <w:numPr>
          <w:ilvl w:val="0"/>
          <w:numId w:val="5"/>
        </w:numPr>
        <w:spacing w:line="276" w:lineRule="auto"/>
        <w:ind w:hanging="360"/>
        <w:contextualSpacing/>
      </w:pPr>
      <w:r>
        <w:t>It could then become the x-axis of a new set of plots</w:t>
      </w:r>
    </w:p>
    <w:p w14:paraId="3EBA377A" w14:textId="77777777" w:rsidR="008066EF" w:rsidRDefault="008066EF" w:rsidP="00E27298">
      <w:pPr>
        <w:numPr>
          <w:ilvl w:val="1"/>
          <w:numId w:val="5"/>
        </w:numPr>
        <w:spacing w:line="276" w:lineRule="auto"/>
        <w:ind w:hanging="360"/>
        <w:contextualSpacing/>
      </w:pPr>
      <w:r>
        <w:t xml:space="preserve">Statistics (separate graphs) </w:t>
      </w:r>
    </w:p>
    <w:p w14:paraId="08EF1C1D" w14:textId="77777777" w:rsidR="008066EF" w:rsidRDefault="008066EF" w:rsidP="00E27298">
      <w:pPr>
        <w:numPr>
          <w:ilvl w:val="1"/>
          <w:numId w:val="5"/>
        </w:numPr>
        <w:spacing w:line="276" w:lineRule="auto"/>
        <w:ind w:hanging="360"/>
        <w:contextualSpacing/>
      </w:pPr>
      <w:r>
        <w:t>nonrandomness (x axis)</w:t>
      </w:r>
    </w:p>
    <w:p w14:paraId="58164CD7" w14:textId="77777777" w:rsidR="008066EF" w:rsidRDefault="008066EF" w:rsidP="00E27298">
      <w:pPr>
        <w:numPr>
          <w:ilvl w:val="1"/>
          <w:numId w:val="5"/>
        </w:numPr>
        <w:spacing w:line="276" w:lineRule="auto"/>
        <w:ind w:hanging="360"/>
        <w:contextualSpacing/>
      </w:pPr>
      <w:r>
        <w:t>Measure of error (y axis)</w:t>
      </w:r>
    </w:p>
    <w:p w14:paraId="2F26BA29" w14:textId="38E749AE" w:rsidR="008066EF" w:rsidRDefault="008066EF" w:rsidP="00AF7BC2">
      <w:pPr>
        <w:numPr>
          <w:ilvl w:val="1"/>
          <w:numId w:val="5"/>
        </w:numPr>
        <w:spacing w:line="276" w:lineRule="auto"/>
        <w:ind w:hanging="360"/>
        <w:contextualSpacing/>
      </w:pPr>
      <w:r>
        <w:t>pop scenario (different lines/subgraphs)</w:t>
      </w:r>
    </w:p>
    <w:p w14:paraId="7BC082A5" w14:textId="77777777" w:rsidR="008066EF" w:rsidRDefault="008066EF" w:rsidP="00E27298">
      <w:pPr>
        <w:numPr>
          <w:ilvl w:val="0"/>
          <w:numId w:val="5"/>
        </w:numPr>
        <w:spacing w:line="276" w:lineRule="auto"/>
        <w:ind w:hanging="360"/>
        <w:contextualSpacing/>
      </w:pPr>
      <w:r>
        <w:t>Is the Fst correction for sample size appropriate with non-random samples?</w:t>
      </w:r>
    </w:p>
    <w:p w14:paraId="2360E649" w14:textId="77777777" w:rsidR="008066EF" w:rsidRDefault="008066EF">
      <w:pPr>
        <w:pStyle w:val="CommentText"/>
      </w:pPr>
    </w:p>
  </w:comment>
  <w:comment w:id="50" w:author="Eric Anderson" w:date="2016-10-04T03:58:00Z" w:initials="EA">
    <w:p w14:paraId="7A28DD84" w14:textId="49B3B6D4" w:rsidR="009E447F" w:rsidRDefault="009E447F">
      <w:pPr>
        <w:pStyle w:val="CommentText"/>
      </w:pPr>
      <w:r>
        <w:rPr>
          <w:rStyle w:val="CommentReference"/>
        </w:rPr>
        <w:annotationRef/>
      </w:r>
      <w:r>
        <w:t>It is hard to know what sort of ESS this is?  Siblings removed or not?</w:t>
      </w:r>
    </w:p>
  </w:comment>
  <w:comment w:id="51" w:author="Eric Anderson" w:date="2016-10-04T03:57:00Z" w:initials="EA">
    <w:p w14:paraId="3BBD8C64" w14:textId="6211AE11" w:rsidR="00AE7C79" w:rsidRDefault="00AE7C79">
      <w:pPr>
        <w:pStyle w:val="CommentText"/>
      </w:pPr>
      <w:r>
        <w:rPr>
          <w:rStyle w:val="CommentReference"/>
        </w:rPr>
        <w:annotationRef/>
      </w:r>
      <w:r>
        <w:t>I think it goes better later.</w:t>
      </w:r>
    </w:p>
  </w:comment>
  <w:comment w:id="52" w:author="Robin" w:date="2016-09-29T20:24:00Z" w:initials="R">
    <w:p w14:paraId="00BEC365" w14:textId="315A9784" w:rsidR="008066EF" w:rsidRDefault="008066EF">
      <w:pPr>
        <w:pStyle w:val="CommentText"/>
      </w:pPr>
      <w:r>
        <w:rPr>
          <w:rStyle w:val="CommentReference"/>
        </w:rPr>
        <w:annotationRef/>
      </w:r>
      <w:r>
        <w:rPr>
          <w:noProof/>
        </w:rPr>
        <w:t>Eric--elaborate here as appropriate</w:t>
      </w:r>
    </w:p>
  </w:comment>
  <w:comment w:id="56" w:author="Robin Waples" w:date="2016-09-30T13:03:00Z" w:initials="RW">
    <w:p w14:paraId="55AB07BA" w14:textId="07A3F146" w:rsidR="008066EF" w:rsidRDefault="008066EF">
      <w:pPr>
        <w:pStyle w:val="CommentText"/>
      </w:pPr>
      <w:r>
        <w:rPr>
          <w:rStyle w:val="CommentReference"/>
        </w:rPr>
        <w:annotationRef/>
      </w:r>
      <w:r>
        <w:t>Anything we can suggest?</w:t>
      </w:r>
    </w:p>
  </w:comment>
  <w:comment w:id="57" w:author="Eric Anderson" w:date="2016-10-04T04:07:00Z" w:initials="EA">
    <w:p w14:paraId="6DEEA896" w14:textId="6DE658A3" w:rsidR="00317FED" w:rsidRDefault="00317FED">
      <w:pPr>
        <w:pStyle w:val="CommentText"/>
      </w:pPr>
      <w:r>
        <w:rPr>
          <w:rStyle w:val="CommentReference"/>
        </w:rPr>
        <w:annotationRef/>
      </w:r>
      <w:r>
        <w:t>I think we can say one perspective if right and the other wrong, but which is which depends on what question someone is tryng to answer.</w:t>
      </w:r>
      <w:bookmarkStart w:id="58" w:name="_GoBack"/>
      <w:bookmarkEnd w:id="58"/>
    </w:p>
  </w:comment>
  <w:comment w:id="59" w:author="Robin Waples" w:date="2016-09-27T16:36:00Z" w:initials="RW">
    <w:p w14:paraId="62EA7C4E" w14:textId="77777777" w:rsidR="008066EF" w:rsidRPr="00464031" w:rsidRDefault="008066EF" w:rsidP="00E27298">
      <w:pPr>
        <w:numPr>
          <w:ilvl w:val="0"/>
          <w:numId w:val="5"/>
        </w:numPr>
        <w:spacing w:line="276" w:lineRule="auto"/>
        <w:ind w:hanging="360"/>
        <w:contextualSpacing/>
        <w:rPr>
          <w:i/>
        </w:rPr>
      </w:pPr>
      <w:r>
        <w:rPr>
          <w:rStyle w:val="CommentReference"/>
        </w:rPr>
        <w:annotationRef/>
      </w:r>
      <w:r w:rsidRPr="00464031">
        <w:rPr>
          <w:i/>
        </w:rPr>
        <w:t>I found plot 1 *very* hard to interpret.  And why is S &gt;&gt; Ne?</w:t>
      </w:r>
    </w:p>
    <w:p w14:paraId="58AF9919" w14:textId="77777777" w:rsidR="008066EF" w:rsidRDefault="008066EF" w:rsidP="00E27298">
      <w:pPr>
        <w:numPr>
          <w:ilvl w:val="0"/>
          <w:numId w:val="5"/>
        </w:numPr>
        <w:spacing w:line="276" w:lineRule="auto"/>
        <w:ind w:hanging="360"/>
        <w:contextualSpacing/>
      </w:pPr>
      <w:r w:rsidRPr="00464031">
        <w:rPr>
          <w:i/>
        </w:rPr>
        <w:t>I would suggest an intro plot to draw a baseline -  maybe expected numbers of sibs per sample</w:t>
      </w:r>
      <w:r>
        <w:t>, based on Ne. And then maybe how this changes with degree of non-random sampling.</w:t>
      </w:r>
    </w:p>
    <w:p w14:paraId="639128F9" w14:textId="77777777" w:rsidR="008066EF" w:rsidRDefault="008066EF" w:rsidP="00E27298">
      <w:pPr>
        <w:numPr>
          <w:ilvl w:val="0"/>
          <w:numId w:val="5"/>
        </w:numPr>
        <w:spacing w:line="276" w:lineRule="auto"/>
        <w:ind w:hanging="360"/>
        <w:contextualSpacing/>
      </w:pPr>
      <w:r>
        <w:t>Do you think it's correct to say that when you have nonrandom sampling your estimates still reflect the sample well, but the sample no longer reflects the larger population.</w:t>
      </w:r>
    </w:p>
    <w:p w14:paraId="52DDD0F1" w14:textId="77777777" w:rsidR="008066EF" w:rsidRDefault="008066EF" w:rsidP="00E27298">
      <w:pPr>
        <w:numPr>
          <w:ilvl w:val="0"/>
          <w:numId w:val="5"/>
        </w:numPr>
        <w:spacing w:line="276" w:lineRule="auto"/>
        <w:ind w:hanging="360"/>
        <w:contextualSpacing/>
      </w:pPr>
      <w:r>
        <w:t>Define “siblings” better</w:t>
      </w:r>
    </w:p>
    <w:p w14:paraId="22A58A64" w14:textId="77777777" w:rsidR="008066EF" w:rsidRDefault="008066EF">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28F7E6" w15:done="0"/>
  <w15:commentEx w15:paraId="4534880C" w15:done="0"/>
  <w15:commentEx w15:paraId="0B5420B6" w15:done="0"/>
  <w15:commentEx w15:paraId="2360E649" w15:done="0"/>
  <w15:commentEx w15:paraId="6A96E984" w15:done="0"/>
  <w15:commentEx w15:paraId="00BEC365" w15:done="0"/>
  <w15:commentEx w15:paraId="22A58A6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E6E31" w14:textId="77777777" w:rsidR="008066EF" w:rsidRDefault="008066EF" w:rsidP="00C20D82">
      <w:r>
        <w:separator/>
      </w:r>
    </w:p>
  </w:endnote>
  <w:endnote w:type="continuationSeparator" w:id="0">
    <w:p w14:paraId="4F25F19E" w14:textId="77777777" w:rsidR="008066EF" w:rsidRDefault="008066EF" w:rsidP="00C2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TimesLTStd-Roman">
    <w:altName w:val="Cambria"/>
    <w:panose1 w:val="00000000000000000000"/>
    <w:charset w:val="00"/>
    <w:family w:val="auto"/>
    <w:notTrueType/>
    <w:pitch w:val="default"/>
    <w:sig w:usb0="00000003" w:usb1="00000000" w:usb2="00000000" w:usb3="00000000" w:csb0="00000001" w:csb1="00000000"/>
  </w:font>
  <w:font w:name="WarnockPro-Regular">
    <w:altName w:val="Arial Unicode MS"/>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89237"/>
      <w:docPartObj>
        <w:docPartGallery w:val="Page Numbers (Bottom of Page)"/>
        <w:docPartUnique/>
      </w:docPartObj>
    </w:sdtPr>
    <w:sdtEndPr>
      <w:rPr>
        <w:noProof/>
      </w:rPr>
    </w:sdtEndPr>
    <w:sdtContent>
      <w:p w14:paraId="3171A719" w14:textId="77777777" w:rsidR="008066EF" w:rsidRDefault="008066EF">
        <w:pPr>
          <w:pStyle w:val="Footer"/>
          <w:jc w:val="right"/>
        </w:pPr>
        <w:r>
          <w:fldChar w:fldCharType="begin"/>
        </w:r>
        <w:r>
          <w:instrText xml:space="preserve"> PAGE   \* MERGEFORMAT </w:instrText>
        </w:r>
        <w:r>
          <w:fldChar w:fldCharType="separate"/>
        </w:r>
        <w:r w:rsidR="00317FED">
          <w:rPr>
            <w:noProof/>
          </w:rPr>
          <w:t>13</w:t>
        </w:r>
        <w:r>
          <w:rPr>
            <w:noProof/>
          </w:rPr>
          <w:fldChar w:fldCharType="end"/>
        </w:r>
      </w:p>
    </w:sdtContent>
  </w:sdt>
  <w:p w14:paraId="7024457E" w14:textId="77777777" w:rsidR="008066EF" w:rsidRDefault="008066E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2BEC0A" w14:textId="77777777" w:rsidR="008066EF" w:rsidRDefault="008066EF" w:rsidP="00C20D82">
      <w:r>
        <w:separator/>
      </w:r>
    </w:p>
  </w:footnote>
  <w:footnote w:type="continuationSeparator" w:id="0">
    <w:p w14:paraId="1AFE40B7" w14:textId="77777777" w:rsidR="008066EF" w:rsidRDefault="008066EF" w:rsidP="00C20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55633"/>
    <w:multiLevelType w:val="hybridMultilevel"/>
    <w:tmpl w:val="57B06ECC"/>
    <w:lvl w:ilvl="0" w:tplc="C82497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2F4B27"/>
    <w:multiLevelType w:val="hybridMultilevel"/>
    <w:tmpl w:val="16180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522FE"/>
    <w:multiLevelType w:val="hybridMultilevel"/>
    <w:tmpl w:val="D2B06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3128D8"/>
    <w:multiLevelType w:val="hybridMultilevel"/>
    <w:tmpl w:val="40B002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087139"/>
    <w:multiLevelType w:val="hybridMultilevel"/>
    <w:tmpl w:val="66EAA556"/>
    <w:lvl w:ilvl="0" w:tplc="C24C97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C64D23"/>
    <w:multiLevelType w:val="multilevel"/>
    <w:tmpl w:val="1CECEF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n">
    <w15:presenceInfo w15:providerId="None" w15:userId="Rob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trackRevisions/>
  <w:defaultTabStop w:val="720"/>
  <w:drawingGridHorizontalSpacing w:val="120"/>
  <w:drawingGridVerticalSpacing w:val="163"/>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99F"/>
    <w:rsid w:val="000004D3"/>
    <w:rsid w:val="0000065B"/>
    <w:rsid w:val="00006E4A"/>
    <w:rsid w:val="000137FD"/>
    <w:rsid w:val="00014889"/>
    <w:rsid w:val="000215D1"/>
    <w:rsid w:val="00023AF9"/>
    <w:rsid w:val="000334D9"/>
    <w:rsid w:val="00034FD7"/>
    <w:rsid w:val="00043010"/>
    <w:rsid w:val="00061C61"/>
    <w:rsid w:val="000733B5"/>
    <w:rsid w:val="00085E7C"/>
    <w:rsid w:val="000A4BFD"/>
    <w:rsid w:val="000B1B28"/>
    <w:rsid w:val="000B5015"/>
    <w:rsid w:val="000D5092"/>
    <w:rsid w:val="000D58BD"/>
    <w:rsid w:val="000F0453"/>
    <w:rsid w:val="00107F31"/>
    <w:rsid w:val="00107FDF"/>
    <w:rsid w:val="00116338"/>
    <w:rsid w:val="00117A35"/>
    <w:rsid w:val="00122C38"/>
    <w:rsid w:val="001348BF"/>
    <w:rsid w:val="00135006"/>
    <w:rsid w:val="001543B0"/>
    <w:rsid w:val="0016013E"/>
    <w:rsid w:val="00162F78"/>
    <w:rsid w:val="00180725"/>
    <w:rsid w:val="0018077E"/>
    <w:rsid w:val="00181230"/>
    <w:rsid w:val="0019058A"/>
    <w:rsid w:val="00191448"/>
    <w:rsid w:val="001A3CF6"/>
    <w:rsid w:val="001A798D"/>
    <w:rsid w:val="001B24C9"/>
    <w:rsid w:val="001C55DC"/>
    <w:rsid w:val="001D17F2"/>
    <w:rsid w:val="001E6A58"/>
    <w:rsid w:val="001F0EC6"/>
    <w:rsid w:val="001F6121"/>
    <w:rsid w:val="002047C7"/>
    <w:rsid w:val="00204B97"/>
    <w:rsid w:val="00211780"/>
    <w:rsid w:val="00223435"/>
    <w:rsid w:val="0023679F"/>
    <w:rsid w:val="00240E67"/>
    <w:rsid w:val="0026264F"/>
    <w:rsid w:val="00262A21"/>
    <w:rsid w:val="0026419C"/>
    <w:rsid w:val="002676C7"/>
    <w:rsid w:val="00276BAA"/>
    <w:rsid w:val="002812B6"/>
    <w:rsid w:val="0028617B"/>
    <w:rsid w:val="0029298C"/>
    <w:rsid w:val="002977D9"/>
    <w:rsid w:val="002A21DD"/>
    <w:rsid w:val="002A4E43"/>
    <w:rsid w:val="002B5AAF"/>
    <w:rsid w:val="002C1FE5"/>
    <w:rsid w:val="002E3151"/>
    <w:rsid w:val="002E32E1"/>
    <w:rsid w:val="002E54C5"/>
    <w:rsid w:val="002E553F"/>
    <w:rsid w:val="002F5AEC"/>
    <w:rsid w:val="002F735E"/>
    <w:rsid w:val="0030478D"/>
    <w:rsid w:val="00312A87"/>
    <w:rsid w:val="00312D59"/>
    <w:rsid w:val="00317FED"/>
    <w:rsid w:val="00323A4E"/>
    <w:rsid w:val="00335961"/>
    <w:rsid w:val="00335D84"/>
    <w:rsid w:val="0034374F"/>
    <w:rsid w:val="003520CD"/>
    <w:rsid w:val="00352D45"/>
    <w:rsid w:val="0036655D"/>
    <w:rsid w:val="00367559"/>
    <w:rsid w:val="00377434"/>
    <w:rsid w:val="00393EB0"/>
    <w:rsid w:val="00394A47"/>
    <w:rsid w:val="0039564F"/>
    <w:rsid w:val="00395AD2"/>
    <w:rsid w:val="003A59B1"/>
    <w:rsid w:val="003F738A"/>
    <w:rsid w:val="00400419"/>
    <w:rsid w:val="004038E5"/>
    <w:rsid w:val="00403ED0"/>
    <w:rsid w:val="00410436"/>
    <w:rsid w:val="0041287F"/>
    <w:rsid w:val="004305E5"/>
    <w:rsid w:val="004500F6"/>
    <w:rsid w:val="00455B00"/>
    <w:rsid w:val="0045762A"/>
    <w:rsid w:val="00465C24"/>
    <w:rsid w:val="00470037"/>
    <w:rsid w:val="00470560"/>
    <w:rsid w:val="00474CDF"/>
    <w:rsid w:val="004852CE"/>
    <w:rsid w:val="004A3BD5"/>
    <w:rsid w:val="004B68BE"/>
    <w:rsid w:val="004C4D62"/>
    <w:rsid w:val="004C4DE5"/>
    <w:rsid w:val="004F01A0"/>
    <w:rsid w:val="004F1B57"/>
    <w:rsid w:val="0050475D"/>
    <w:rsid w:val="00507103"/>
    <w:rsid w:val="00510ABD"/>
    <w:rsid w:val="005164CB"/>
    <w:rsid w:val="0052199F"/>
    <w:rsid w:val="00536BF1"/>
    <w:rsid w:val="005419C9"/>
    <w:rsid w:val="00545EE0"/>
    <w:rsid w:val="00546041"/>
    <w:rsid w:val="005A14DA"/>
    <w:rsid w:val="005A3BD6"/>
    <w:rsid w:val="005A3C52"/>
    <w:rsid w:val="005B1B5F"/>
    <w:rsid w:val="005C10E6"/>
    <w:rsid w:val="005C4FFD"/>
    <w:rsid w:val="005D13DA"/>
    <w:rsid w:val="005D5093"/>
    <w:rsid w:val="005E3A3E"/>
    <w:rsid w:val="005E3EF7"/>
    <w:rsid w:val="005E6642"/>
    <w:rsid w:val="005F54DB"/>
    <w:rsid w:val="005F58A5"/>
    <w:rsid w:val="005F5C34"/>
    <w:rsid w:val="005F5D77"/>
    <w:rsid w:val="006016CB"/>
    <w:rsid w:val="00626EB9"/>
    <w:rsid w:val="00636238"/>
    <w:rsid w:val="006401BB"/>
    <w:rsid w:val="0064185E"/>
    <w:rsid w:val="006457DD"/>
    <w:rsid w:val="00650979"/>
    <w:rsid w:val="006575DC"/>
    <w:rsid w:val="006646D7"/>
    <w:rsid w:val="00674E78"/>
    <w:rsid w:val="00675ACC"/>
    <w:rsid w:val="00682EA2"/>
    <w:rsid w:val="0068342B"/>
    <w:rsid w:val="0069109A"/>
    <w:rsid w:val="0069604F"/>
    <w:rsid w:val="006B5F87"/>
    <w:rsid w:val="006C17FC"/>
    <w:rsid w:val="006C2D8C"/>
    <w:rsid w:val="006C37CE"/>
    <w:rsid w:val="006D11D2"/>
    <w:rsid w:val="006E0D81"/>
    <w:rsid w:val="006E2E16"/>
    <w:rsid w:val="006E32E7"/>
    <w:rsid w:val="006E38D8"/>
    <w:rsid w:val="006F21E3"/>
    <w:rsid w:val="00710798"/>
    <w:rsid w:val="00710EDA"/>
    <w:rsid w:val="00715684"/>
    <w:rsid w:val="00721598"/>
    <w:rsid w:val="00742D7A"/>
    <w:rsid w:val="00746BA3"/>
    <w:rsid w:val="00773C39"/>
    <w:rsid w:val="0077447A"/>
    <w:rsid w:val="00776A1C"/>
    <w:rsid w:val="007A2875"/>
    <w:rsid w:val="007B22A1"/>
    <w:rsid w:val="007B5CC7"/>
    <w:rsid w:val="007C112F"/>
    <w:rsid w:val="007D031C"/>
    <w:rsid w:val="007E5C93"/>
    <w:rsid w:val="007E6BBA"/>
    <w:rsid w:val="008066EF"/>
    <w:rsid w:val="008109C7"/>
    <w:rsid w:val="00822B19"/>
    <w:rsid w:val="00830B82"/>
    <w:rsid w:val="00832BC4"/>
    <w:rsid w:val="00834CDF"/>
    <w:rsid w:val="00843D07"/>
    <w:rsid w:val="008513E4"/>
    <w:rsid w:val="00855402"/>
    <w:rsid w:val="008613DE"/>
    <w:rsid w:val="00865F39"/>
    <w:rsid w:val="00870E61"/>
    <w:rsid w:val="00881F60"/>
    <w:rsid w:val="00886276"/>
    <w:rsid w:val="0089273F"/>
    <w:rsid w:val="00893DEC"/>
    <w:rsid w:val="008971F7"/>
    <w:rsid w:val="008A28F9"/>
    <w:rsid w:val="008A3278"/>
    <w:rsid w:val="008A472A"/>
    <w:rsid w:val="008B19DC"/>
    <w:rsid w:val="008C11A9"/>
    <w:rsid w:val="008D191D"/>
    <w:rsid w:val="008F1AF3"/>
    <w:rsid w:val="008F337E"/>
    <w:rsid w:val="008F5AEB"/>
    <w:rsid w:val="00903AA6"/>
    <w:rsid w:val="0090658C"/>
    <w:rsid w:val="009102B5"/>
    <w:rsid w:val="00910E68"/>
    <w:rsid w:val="00911A5B"/>
    <w:rsid w:val="00925E85"/>
    <w:rsid w:val="00930A00"/>
    <w:rsid w:val="00936441"/>
    <w:rsid w:val="00947525"/>
    <w:rsid w:val="00954353"/>
    <w:rsid w:val="0096106F"/>
    <w:rsid w:val="009626FB"/>
    <w:rsid w:val="009645B3"/>
    <w:rsid w:val="00994E3A"/>
    <w:rsid w:val="009A3683"/>
    <w:rsid w:val="009B029C"/>
    <w:rsid w:val="009B3E39"/>
    <w:rsid w:val="009C09E2"/>
    <w:rsid w:val="009D1DDD"/>
    <w:rsid w:val="009E1223"/>
    <w:rsid w:val="009E447F"/>
    <w:rsid w:val="009E7B63"/>
    <w:rsid w:val="009F2E87"/>
    <w:rsid w:val="009F5AAB"/>
    <w:rsid w:val="009F64F3"/>
    <w:rsid w:val="00A0562D"/>
    <w:rsid w:val="00A06833"/>
    <w:rsid w:val="00A11FC5"/>
    <w:rsid w:val="00A16A85"/>
    <w:rsid w:val="00A20C4C"/>
    <w:rsid w:val="00A308C8"/>
    <w:rsid w:val="00A42EE6"/>
    <w:rsid w:val="00A4356E"/>
    <w:rsid w:val="00A50B9A"/>
    <w:rsid w:val="00A5358E"/>
    <w:rsid w:val="00A63020"/>
    <w:rsid w:val="00A730BF"/>
    <w:rsid w:val="00A734D8"/>
    <w:rsid w:val="00A76918"/>
    <w:rsid w:val="00A8258A"/>
    <w:rsid w:val="00A907DD"/>
    <w:rsid w:val="00A90CE9"/>
    <w:rsid w:val="00A9372A"/>
    <w:rsid w:val="00A9402F"/>
    <w:rsid w:val="00A9546A"/>
    <w:rsid w:val="00A97BC3"/>
    <w:rsid w:val="00AA6182"/>
    <w:rsid w:val="00AB0F87"/>
    <w:rsid w:val="00AB2AA1"/>
    <w:rsid w:val="00AD56BE"/>
    <w:rsid w:val="00AD5CB4"/>
    <w:rsid w:val="00AE0D07"/>
    <w:rsid w:val="00AE7C79"/>
    <w:rsid w:val="00AF7BC2"/>
    <w:rsid w:val="00B0202D"/>
    <w:rsid w:val="00B202F0"/>
    <w:rsid w:val="00B306DA"/>
    <w:rsid w:val="00B31339"/>
    <w:rsid w:val="00B32509"/>
    <w:rsid w:val="00B37065"/>
    <w:rsid w:val="00B477C7"/>
    <w:rsid w:val="00B61289"/>
    <w:rsid w:val="00B6324A"/>
    <w:rsid w:val="00B669B7"/>
    <w:rsid w:val="00B67E93"/>
    <w:rsid w:val="00B73FB8"/>
    <w:rsid w:val="00B770C9"/>
    <w:rsid w:val="00B97024"/>
    <w:rsid w:val="00BA02F5"/>
    <w:rsid w:val="00BA12E8"/>
    <w:rsid w:val="00BB65B3"/>
    <w:rsid w:val="00BC167F"/>
    <w:rsid w:val="00BD241A"/>
    <w:rsid w:val="00BE4FD8"/>
    <w:rsid w:val="00BF6BAD"/>
    <w:rsid w:val="00C0300C"/>
    <w:rsid w:val="00C0670E"/>
    <w:rsid w:val="00C06EEB"/>
    <w:rsid w:val="00C11649"/>
    <w:rsid w:val="00C11BE4"/>
    <w:rsid w:val="00C20D82"/>
    <w:rsid w:val="00C225E2"/>
    <w:rsid w:val="00C344D3"/>
    <w:rsid w:val="00C438DA"/>
    <w:rsid w:val="00C5165E"/>
    <w:rsid w:val="00C5557F"/>
    <w:rsid w:val="00C6482A"/>
    <w:rsid w:val="00C67A41"/>
    <w:rsid w:val="00C73618"/>
    <w:rsid w:val="00C7635B"/>
    <w:rsid w:val="00CB195A"/>
    <w:rsid w:val="00CE07B2"/>
    <w:rsid w:val="00CE32BB"/>
    <w:rsid w:val="00CF247C"/>
    <w:rsid w:val="00D003A9"/>
    <w:rsid w:val="00D045F7"/>
    <w:rsid w:val="00D179CC"/>
    <w:rsid w:val="00D17C34"/>
    <w:rsid w:val="00D20196"/>
    <w:rsid w:val="00D3371F"/>
    <w:rsid w:val="00D402E5"/>
    <w:rsid w:val="00D51BC6"/>
    <w:rsid w:val="00D65276"/>
    <w:rsid w:val="00D6788D"/>
    <w:rsid w:val="00D736DF"/>
    <w:rsid w:val="00D855E6"/>
    <w:rsid w:val="00D94665"/>
    <w:rsid w:val="00D9473E"/>
    <w:rsid w:val="00DA4B00"/>
    <w:rsid w:val="00DB1A82"/>
    <w:rsid w:val="00DD7FEF"/>
    <w:rsid w:val="00DE1831"/>
    <w:rsid w:val="00DE32B9"/>
    <w:rsid w:val="00DE4F5D"/>
    <w:rsid w:val="00DE71D3"/>
    <w:rsid w:val="00DF53E6"/>
    <w:rsid w:val="00E03ADA"/>
    <w:rsid w:val="00E1625C"/>
    <w:rsid w:val="00E27298"/>
    <w:rsid w:val="00E40801"/>
    <w:rsid w:val="00E42D8F"/>
    <w:rsid w:val="00E44E01"/>
    <w:rsid w:val="00E47F6D"/>
    <w:rsid w:val="00E50B57"/>
    <w:rsid w:val="00E61EB5"/>
    <w:rsid w:val="00E718AA"/>
    <w:rsid w:val="00E762B2"/>
    <w:rsid w:val="00E852C3"/>
    <w:rsid w:val="00E85FA5"/>
    <w:rsid w:val="00E87521"/>
    <w:rsid w:val="00E94EBB"/>
    <w:rsid w:val="00EA4607"/>
    <w:rsid w:val="00EA6F7E"/>
    <w:rsid w:val="00EB3FDD"/>
    <w:rsid w:val="00EC0D89"/>
    <w:rsid w:val="00EC47D2"/>
    <w:rsid w:val="00EC76AE"/>
    <w:rsid w:val="00EC7D4C"/>
    <w:rsid w:val="00EE3273"/>
    <w:rsid w:val="00F13B73"/>
    <w:rsid w:val="00F175DC"/>
    <w:rsid w:val="00F31306"/>
    <w:rsid w:val="00F444E7"/>
    <w:rsid w:val="00F44F30"/>
    <w:rsid w:val="00F50140"/>
    <w:rsid w:val="00F60C5C"/>
    <w:rsid w:val="00F63154"/>
    <w:rsid w:val="00F717E1"/>
    <w:rsid w:val="00F76369"/>
    <w:rsid w:val="00F8194D"/>
    <w:rsid w:val="00F86A11"/>
    <w:rsid w:val="00FA5984"/>
    <w:rsid w:val="00FA729B"/>
    <w:rsid w:val="00FA7749"/>
    <w:rsid w:val="00FB5443"/>
    <w:rsid w:val="00FB7F25"/>
    <w:rsid w:val="00FD0EB8"/>
    <w:rsid w:val="00FE3364"/>
    <w:rsid w:val="00FE3526"/>
    <w:rsid w:val="00FF291C"/>
    <w:rsid w:val="00FF4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7"/>
    <o:shapelayout v:ext="edit">
      <o:idmap v:ext="edit" data="1"/>
    </o:shapelayout>
  </w:shapeDefaults>
  <w:decimalSymbol w:val="."/>
  <w:listSeparator w:val=","/>
  <w14:docId w14:val="6C0AD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Lucida Grande"/>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39"/>
  </w:style>
  <w:style w:type="paragraph" w:styleId="Heading3">
    <w:name w:val="heading 3"/>
    <w:basedOn w:val="Normal"/>
    <w:link w:val="Heading3Char"/>
    <w:uiPriority w:val="9"/>
    <w:qFormat/>
    <w:rsid w:val="00710EDA"/>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39"/>
    <w:rPr>
      <w:color w:val="0000FF" w:themeColor="hyperlink"/>
      <w:u w:val="single"/>
    </w:rPr>
  </w:style>
  <w:style w:type="paragraph" w:styleId="NormalWeb">
    <w:name w:val="Normal (Web)"/>
    <w:basedOn w:val="Normal"/>
    <w:uiPriority w:val="99"/>
    <w:unhideWhenUsed/>
    <w:rsid w:val="009B3E39"/>
    <w:pPr>
      <w:spacing w:before="100" w:beforeAutospacing="1" w:after="100" w:afterAutospacing="1"/>
    </w:pPr>
    <w:rPr>
      <w:rFonts w:cs="Times New Roman"/>
      <w:szCs w:val="24"/>
    </w:rPr>
  </w:style>
  <w:style w:type="paragraph" w:styleId="BalloonText">
    <w:name w:val="Balloon Text"/>
    <w:basedOn w:val="Normal"/>
    <w:link w:val="BalloonTextChar"/>
    <w:uiPriority w:val="99"/>
    <w:semiHidden/>
    <w:unhideWhenUsed/>
    <w:rsid w:val="005F5C34"/>
    <w:rPr>
      <w:rFonts w:ascii="Tahoma" w:hAnsi="Tahoma" w:cs="Tahoma"/>
      <w:sz w:val="16"/>
      <w:szCs w:val="16"/>
    </w:rPr>
  </w:style>
  <w:style w:type="character" w:customStyle="1" w:styleId="BalloonTextChar">
    <w:name w:val="Balloon Text Char"/>
    <w:basedOn w:val="DefaultParagraphFont"/>
    <w:link w:val="BalloonText"/>
    <w:uiPriority w:val="99"/>
    <w:semiHidden/>
    <w:rsid w:val="005F5C34"/>
    <w:rPr>
      <w:rFonts w:ascii="Tahoma" w:hAnsi="Tahoma" w:cs="Tahoma"/>
      <w:sz w:val="16"/>
      <w:szCs w:val="16"/>
    </w:rPr>
  </w:style>
  <w:style w:type="character" w:customStyle="1" w:styleId="Heading3Char">
    <w:name w:val="Heading 3 Char"/>
    <w:basedOn w:val="DefaultParagraphFont"/>
    <w:link w:val="Heading3"/>
    <w:uiPriority w:val="9"/>
    <w:rsid w:val="00710EDA"/>
    <w:rPr>
      <w:rFonts w:cs="Times New Roman"/>
      <w:b/>
      <w:bCs/>
      <w:sz w:val="27"/>
      <w:szCs w:val="27"/>
    </w:rPr>
  </w:style>
  <w:style w:type="character" w:customStyle="1" w:styleId="licensedcontent">
    <w:name w:val="licensedcontent"/>
    <w:basedOn w:val="DefaultParagraphFont"/>
    <w:rsid w:val="00710EDA"/>
  </w:style>
  <w:style w:type="character" w:customStyle="1" w:styleId="openaccess">
    <w:name w:val="openaccess"/>
    <w:basedOn w:val="DefaultParagraphFont"/>
    <w:rsid w:val="00994E3A"/>
  </w:style>
  <w:style w:type="character" w:styleId="CommentReference">
    <w:name w:val="annotation reference"/>
    <w:basedOn w:val="DefaultParagraphFont"/>
    <w:uiPriority w:val="99"/>
    <w:semiHidden/>
    <w:unhideWhenUsed/>
    <w:rsid w:val="00E27298"/>
    <w:rPr>
      <w:sz w:val="16"/>
      <w:szCs w:val="16"/>
    </w:rPr>
  </w:style>
  <w:style w:type="paragraph" w:styleId="CommentText">
    <w:name w:val="annotation text"/>
    <w:basedOn w:val="Normal"/>
    <w:link w:val="CommentTextChar"/>
    <w:uiPriority w:val="99"/>
    <w:semiHidden/>
    <w:unhideWhenUsed/>
    <w:rsid w:val="00E27298"/>
    <w:rPr>
      <w:sz w:val="20"/>
    </w:rPr>
  </w:style>
  <w:style w:type="character" w:customStyle="1" w:styleId="CommentTextChar">
    <w:name w:val="Comment Text Char"/>
    <w:basedOn w:val="DefaultParagraphFont"/>
    <w:link w:val="CommentText"/>
    <w:uiPriority w:val="99"/>
    <w:semiHidden/>
    <w:rsid w:val="00E27298"/>
    <w:rPr>
      <w:sz w:val="20"/>
    </w:rPr>
  </w:style>
  <w:style w:type="paragraph" w:styleId="CommentSubject">
    <w:name w:val="annotation subject"/>
    <w:basedOn w:val="CommentText"/>
    <w:next w:val="CommentText"/>
    <w:link w:val="CommentSubjectChar"/>
    <w:uiPriority w:val="99"/>
    <w:semiHidden/>
    <w:unhideWhenUsed/>
    <w:rsid w:val="00E27298"/>
    <w:rPr>
      <w:b/>
      <w:bCs/>
    </w:rPr>
  </w:style>
  <w:style w:type="character" w:customStyle="1" w:styleId="CommentSubjectChar">
    <w:name w:val="Comment Subject Char"/>
    <w:basedOn w:val="CommentTextChar"/>
    <w:link w:val="CommentSubject"/>
    <w:uiPriority w:val="99"/>
    <w:semiHidden/>
    <w:rsid w:val="00E27298"/>
    <w:rPr>
      <w:b/>
      <w:bCs/>
      <w:sz w:val="20"/>
    </w:rPr>
  </w:style>
  <w:style w:type="paragraph" w:styleId="Header">
    <w:name w:val="header"/>
    <w:basedOn w:val="Normal"/>
    <w:link w:val="HeaderChar"/>
    <w:uiPriority w:val="99"/>
    <w:unhideWhenUsed/>
    <w:rsid w:val="00C20D82"/>
    <w:pPr>
      <w:tabs>
        <w:tab w:val="center" w:pos="4680"/>
        <w:tab w:val="right" w:pos="9360"/>
      </w:tabs>
    </w:pPr>
  </w:style>
  <w:style w:type="character" w:customStyle="1" w:styleId="HeaderChar">
    <w:name w:val="Header Char"/>
    <w:basedOn w:val="DefaultParagraphFont"/>
    <w:link w:val="Header"/>
    <w:uiPriority w:val="99"/>
    <w:rsid w:val="00C20D82"/>
  </w:style>
  <w:style w:type="paragraph" w:styleId="Footer">
    <w:name w:val="footer"/>
    <w:basedOn w:val="Normal"/>
    <w:link w:val="FooterChar"/>
    <w:uiPriority w:val="99"/>
    <w:unhideWhenUsed/>
    <w:rsid w:val="00C20D82"/>
    <w:pPr>
      <w:tabs>
        <w:tab w:val="center" w:pos="4680"/>
        <w:tab w:val="right" w:pos="9360"/>
      </w:tabs>
    </w:pPr>
  </w:style>
  <w:style w:type="character" w:customStyle="1" w:styleId="FooterChar">
    <w:name w:val="Footer Char"/>
    <w:basedOn w:val="DefaultParagraphFont"/>
    <w:link w:val="Footer"/>
    <w:uiPriority w:val="99"/>
    <w:rsid w:val="00C20D82"/>
  </w:style>
  <w:style w:type="paragraph" w:styleId="Revision">
    <w:name w:val="Revision"/>
    <w:hidden/>
    <w:uiPriority w:val="99"/>
    <w:semiHidden/>
    <w:rsid w:val="00C20D82"/>
  </w:style>
  <w:style w:type="paragraph" w:styleId="ListParagraph">
    <w:name w:val="List Paragraph"/>
    <w:basedOn w:val="Normal"/>
    <w:uiPriority w:val="34"/>
    <w:qFormat/>
    <w:rsid w:val="00D855E6"/>
    <w:pPr>
      <w:ind w:left="720"/>
      <w:contextualSpacing/>
    </w:pPr>
  </w:style>
  <w:style w:type="paragraph" w:styleId="BodyTextIndent3">
    <w:name w:val="Body Text Indent 3"/>
    <w:basedOn w:val="Normal"/>
    <w:link w:val="BodyTextIndent3Char"/>
    <w:rsid w:val="000733B5"/>
    <w:pPr>
      <w:widowControl w:val="0"/>
      <w:tabs>
        <w:tab w:val="left" w:pos="-720"/>
        <w:tab w:val="left" w:pos="0"/>
        <w:tab w:val="left" w:pos="270"/>
        <w:tab w:val="left" w:pos="298"/>
        <w:tab w:val="left" w:pos="5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autoSpaceDE w:val="0"/>
      <w:spacing w:line="240" w:lineRule="atLeast"/>
      <w:ind w:left="298" w:hanging="298"/>
    </w:pPr>
    <w:rPr>
      <w:rFonts w:cs="Times New Roman"/>
      <w:szCs w:val="23"/>
      <w:lang w:eastAsia="ar-SA"/>
    </w:rPr>
  </w:style>
  <w:style w:type="character" w:customStyle="1" w:styleId="BodyTextIndent3Char">
    <w:name w:val="Body Text Indent 3 Char"/>
    <w:basedOn w:val="DefaultParagraphFont"/>
    <w:link w:val="BodyTextIndent3"/>
    <w:rsid w:val="000733B5"/>
    <w:rPr>
      <w:rFonts w:cs="Times New Roman"/>
      <w:szCs w:val="23"/>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Lucida Grande"/>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E39"/>
  </w:style>
  <w:style w:type="paragraph" w:styleId="Heading3">
    <w:name w:val="heading 3"/>
    <w:basedOn w:val="Normal"/>
    <w:link w:val="Heading3Char"/>
    <w:uiPriority w:val="9"/>
    <w:qFormat/>
    <w:rsid w:val="00710EDA"/>
    <w:pPr>
      <w:spacing w:before="100" w:beforeAutospacing="1" w:after="100" w:afterAutospacing="1"/>
      <w:outlineLvl w:val="2"/>
    </w:pPr>
    <w:rPr>
      <w:rFonts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E39"/>
    <w:rPr>
      <w:color w:val="0000FF" w:themeColor="hyperlink"/>
      <w:u w:val="single"/>
    </w:rPr>
  </w:style>
  <w:style w:type="paragraph" w:styleId="NormalWeb">
    <w:name w:val="Normal (Web)"/>
    <w:basedOn w:val="Normal"/>
    <w:uiPriority w:val="99"/>
    <w:unhideWhenUsed/>
    <w:rsid w:val="009B3E39"/>
    <w:pPr>
      <w:spacing w:before="100" w:beforeAutospacing="1" w:after="100" w:afterAutospacing="1"/>
    </w:pPr>
    <w:rPr>
      <w:rFonts w:cs="Times New Roman"/>
      <w:szCs w:val="24"/>
    </w:rPr>
  </w:style>
  <w:style w:type="paragraph" w:styleId="BalloonText">
    <w:name w:val="Balloon Text"/>
    <w:basedOn w:val="Normal"/>
    <w:link w:val="BalloonTextChar"/>
    <w:uiPriority w:val="99"/>
    <w:semiHidden/>
    <w:unhideWhenUsed/>
    <w:rsid w:val="005F5C34"/>
    <w:rPr>
      <w:rFonts w:ascii="Tahoma" w:hAnsi="Tahoma" w:cs="Tahoma"/>
      <w:sz w:val="16"/>
      <w:szCs w:val="16"/>
    </w:rPr>
  </w:style>
  <w:style w:type="character" w:customStyle="1" w:styleId="BalloonTextChar">
    <w:name w:val="Balloon Text Char"/>
    <w:basedOn w:val="DefaultParagraphFont"/>
    <w:link w:val="BalloonText"/>
    <w:uiPriority w:val="99"/>
    <w:semiHidden/>
    <w:rsid w:val="005F5C34"/>
    <w:rPr>
      <w:rFonts w:ascii="Tahoma" w:hAnsi="Tahoma" w:cs="Tahoma"/>
      <w:sz w:val="16"/>
      <w:szCs w:val="16"/>
    </w:rPr>
  </w:style>
  <w:style w:type="character" w:customStyle="1" w:styleId="Heading3Char">
    <w:name w:val="Heading 3 Char"/>
    <w:basedOn w:val="DefaultParagraphFont"/>
    <w:link w:val="Heading3"/>
    <w:uiPriority w:val="9"/>
    <w:rsid w:val="00710EDA"/>
    <w:rPr>
      <w:rFonts w:cs="Times New Roman"/>
      <w:b/>
      <w:bCs/>
      <w:sz w:val="27"/>
      <w:szCs w:val="27"/>
    </w:rPr>
  </w:style>
  <w:style w:type="character" w:customStyle="1" w:styleId="licensedcontent">
    <w:name w:val="licensedcontent"/>
    <w:basedOn w:val="DefaultParagraphFont"/>
    <w:rsid w:val="00710EDA"/>
  </w:style>
  <w:style w:type="character" w:customStyle="1" w:styleId="openaccess">
    <w:name w:val="openaccess"/>
    <w:basedOn w:val="DefaultParagraphFont"/>
    <w:rsid w:val="00994E3A"/>
  </w:style>
  <w:style w:type="character" w:styleId="CommentReference">
    <w:name w:val="annotation reference"/>
    <w:basedOn w:val="DefaultParagraphFont"/>
    <w:uiPriority w:val="99"/>
    <w:semiHidden/>
    <w:unhideWhenUsed/>
    <w:rsid w:val="00E27298"/>
    <w:rPr>
      <w:sz w:val="16"/>
      <w:szCs w:val="16"/>
    </w:rPr>
  </w:style>
  <w:style w:type="paragraph" w:styleId="CommentText">
    <w:name w:val="annotation text"/>
    <w:basedOn w:val="Normal"/>
    <w:link w:val="CommentTextChar"/>
    <w:uiPriority w:val="99"/>
    <w:semiHidden/>
    <w:unhideWhenUsed/>
    <w:rsid w:val="00E27298"/>
    <w:rPr>
      <w:sz w:val="20"/>
    </w:rPr>
  </w:style>
  <w:style w:type="character" w:customStyle="1" w:styleId="CommentTextChar">
    <w:name w:val="Comment Text Char"/>
    <w:basedOn w:val="DefaultParagraphFont"/>
    <w:link w:val="CommentText"/>
    <w:uiPriority w:val="99"/>
    <w:semiHidden/>
    <w:rsid w:val="00E27298"/>
    <w:rPr>
      <w:sz w:val="20"/>
    </w:rPr>
  </w:style>
  <w:style w:type="paragraph" w:styleId="CommentSubject">
    <w:name w:val="annotation subject"/>
    <w:basedOn w:val="CommentText"/>
    <w:next w:val="CommentText"/>
    <w:link w:val="CommentSubjectChar"/>
    <w:uiPriority w:val="99"/>
    <w:semiHidden/>
    <w:unhideWhenUsed/>
    <w:rsid w:val="00E27298"/>
    <w:rPr>
      <w:b/>
      <w:bCs/>
    </w:rPr>
  </w:style>
  <w:style w:type="character" w:customStyle="1" w:styleId="CommentSubjectChar">
    <w:name w:val="Comment Subject Char"/>
    <w:basedOn w:val="CommentTextChar"/>
    <w:link w:val="CommentSubject"/>
    <w:uiPriority w:val="99"/>
    <w:semiHidden/>
    <w:rsid w:val="00E27298"/>
    <w:rPr>
      <w:b/>
      <w:bCs/>
      <w:sz w:val="20"/>
    </w:rPr>
  </w:style>
  <w:style w:type="paragraph" w:styleId="Header">
    <w:name w:val="header"/>
    <w:basedOn w:val="Normal"/>
    <w:link w:val="HeaderChar"/>
    <w:uiPriority w:val="99"/>
    <w:unhideWhenUsed/>
    <w:rsid w:val="00C20D82"/>
    <w:pPr>
      <w:tabs>
        <w:tab w:val="center" w:pos="4680"/>
        <w:tab w:val="right" w:pos="9360"/>
      </w:tabs>
    </w:pPr>
  </w:style>
  <w:style w:type="character" w:customStyle="1" w:styleId="HeaderChar">
    <w:name w:val="Header Char"/>
    <w:basedOn w:val="DefaultParagraphFont"/>
    <w:link w:val="Header"/>
    <w:uiPriority w:val="99"/>
    <w:rsid w:val="00C20D82"/>
  </w:style>
  <w:style w:type="paragraph" w:styleId="Footer">
    <w:name w:val="footer"/>
    <w:basedOn w:val="Normal"/>
    <w:link w:val="FooterChar"/>
    <w:uiPriority w:val="99"/>
    <w:unhideWhenUsed/>
    <w:rsid w:val="00C20D82"/>
    <w:pPr>
      <w:tabs>
        <w:tab w:val="center" w:pos="4680"/>
        <w:tab w:val="right" w:pos="9360"/>
      </w:tabs>
    </w:pPr>
  </w:style>
  <w:style w:type="character" w:customStyle="1" w:styleId="FooterChar">
    <w:name w:val="Footer Char"/>
    <w:basedOn w:val="DefaultParagraphFont"/>
    <w:link w:val="Footer"/>
    <w:uiPriority w:val="99"/>
    <w:rsid w:val="00C20D82"/>
  </w:style>
  <w:style w:type="paragraph" w:styleId="Revision">
    <w:name w:val="Revision"/>
    <w:hidden/>
    <w:uiPriority w:val="99"/>
    <w:semiHidden/>
    <w:rsid w:val="00C20D82"/>
  </w:style>
  <w:style w:type="paragraph" w:styleId="ListParagraph">
    <w:name w:val="List Paragraph"/>
    <w:basedOn w:val="Normal"/>
    <w:uiPriority w:val="34"/>
    <w:qFormat/>
    <w:rsid w:val="00D855E6"/>
    <w:pPr>
      <w:ind w:left="720"/>
      <w:contextualSpacing/>
    </w:pPr>
  </w:style>
  <w:style w:type="paragraph" w:styleId="BodyTextIndent3">
    <w:name w:val="Body Text Indent 3"/>
    <w:basedOn w:val="Normal"/>
    <w:link w:val="BodyTextIndent3Char"/>
    <w:rsid w:val="000733B5"/>
    <w:pPr>
      <w:widowControl w:val="0"/>
      <w:tabs>
        <w:tab w:val="left" w:pos="-720"/>
        <w:tab w:val="left" w:pos="0"/>
        <w:tab w:val="left" w:pos="270"/>
        <w:tab w:val="left" w:pos="298"/>
        <w:tab w:val="left" w:pos="59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autoSpaceDE w:val="0"/>
      <w:spacing w:line="240" w:lineRule="atLeast"/>
      <w:ind w:left="298" w:hanging="298"/>
    </w:pPr>
    <w:rPr>
      <w:rFonts w:cs="Times New Roman"/>
      <w:szCs w:val="23"/>
      <w:lang w:eastAsia="ar-SA"/>
    </w:rPr>
  </w:style>
  <w:style w:type="character" w:customStyle="1" w:styleId="BodyTextIndent3Char">
    <w:name w:val="Body Text Indent 3 Char"/>
    <w:basedOn w:val="DefaultParagraphFont"/>
    <w:link w:val="BodyTextIndent3"/>
    <w:rsid w:val="000733B5"/>
    <w:rPr>
      <w:rFonts w:cs="Times New Roman"/>
      <w:szCs w:val="23"/>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1983">
      <w:bodyDiv w:val="1"/>
      <w:marLeft w:val="0"/>
      <w:marRight w:val="0"/>
      <w:marTop w:val="0"/>
      <w:marBottom w:val="0"/>
      <w:divBdr>
        <w:top w:val="none" w:sz="0" w:space="0" w:color="auto"/>
        <w:left w:val="none" w:sz="0" w:space="0" w:color="auto"/>
        <w:bottom w:val="none" w:sz="0" w:space="0" w:color="auto"/>
        <w:right w:val="none" w:sz="0" w:space="0" w:color="auto"/>
      </w:divBdr>
      <w:divsChild>
        <w:div w:id="2059665541">
          <w:marLeft w:val="0"/>
          <w:marRight w:val="0"/>
          <w:marTop w:val="0"/>
          <w:marBottom w:val="0"/>
          <w:divBdr>
            <w:top w:val="none" w:sz="0" w:space="0" w:color="auto"/>
            <w:left w:val="none" w:sz="0" w:space="0" w:color="auto"/>
            <w:bottom w:val="none" w:sz="0" w:space="0" w:color="auto"/>
            <w:right w:val="none" w:sz="0" w:space="0" w:color="auto"/>
          </w:divBdr>
        </w:div>
      </w:divsChild>
    </w:div>
    <w:div w:id="366105385">
      <w:bodyDiv w:val="1"/>
      <w:marLeft w:val="0"/>
      <w:marRight w:val="0"/>
      <w:marTop w:val="0"/>
      <w:marBottom w:val="0"/>
      <w:divBdr>
        <w:top w:val="none" w:sz="0" w:space="0" w:color="auto"/>
        <w:left w:val="none" w:sz="0" w:space="0" w:color="auto"/>
        <w:bottom w:val="none" w:sz="0" w:space="0" w:color="auto"/>
        <w:right w:val="none" w:sz="0" w:space="0" w:color="auto"/>
      </w:divBdr>
      <w:divsChild>
        <w:div w:id="332073335">
          <w:marLeft w:val="0"/>
          <w:marRight w:val="0"/>
          <w:marTop w:val="0"/>
          <w:marBottom w:val="0"/>
          <w:divBdr>
            <w:top w:val="none" w:sz="0" w:space="0" w:color="auto"/>
            <w:left w:val="none" w:sz="0" w:space="0" w:color="auto"/>
            <w:bottom w:val="none" w:sz="0" w:space="0" w:color="auto"/>
            <w:right w:val="none" w:sz="0" w:space="0" w:color="auto"/>
          </w:divBdr>
        </w:div>
      </w:divsChild>
    </w:div>
    <w:div w:id="379400931">
      <w:bodyDiv w:val="1"/>
      <w:marLeft w:val="0"/>
      <w:marRight w:val="0"/>
      <w:marTop w:val="0"/>
      <w:marBottom w:val="0"/>
      <w:divBdr>
        <w:top w:val="none" w:sz="0" w:space="0" w:color="auto"/>
        <w:left w:val="none" w:sz="0" w:space="0" w:color="auto"/>
        <w:bottom w:val="none" w:sz="0" w:space="0" w:color="auto"/>
        <w:right w:val="none" w:sz="0" w:space="0" w:color="auto"/>
      </w:divBdr>
      <w:divsChild>
        <w:div w:id="538474465">
          <w:marLeft w:val="0"/>
          <w:marRight w:val="0"/>
          <w:marTop w:val="0"/>
          <w:marBottom w:val="0"/>
          <w:divBdr>
            <w:top w:val="none" w:sz="0" w:space="0" w:color="auto"/>
            <w:left w:val="none" w:sz="0" w:space="0" w:color="auto"/>
            <w:bottom w:val="none" w:sz="0" w:space="0" w:color="auto"/>
            <w:right w:val="none" w:sz="0" w:space="0" w:color="auto"/>
          </w:divBdr>
        </w:div>
      </w:divsChild>
    </w:div>
    <w:div w:id="379984823">
      <w:bodyDiv w:val="1"/>
      <w:marLeft w:val="0"/>
      <w:marRight w:val="0"/>
      <w:marTop w:val="0"/>
      <w:marBottom w:val="0"/>
      <w:divBdr>
        <w:top w:val="none" w:sz="0" w:space="0" w:color="auto"/>
        <w:left w:val="none" w:sz="0" w:space="0" w:color="auto"/>
        <w:bottom w:val="none" w:sz="0" w:space="0" w:color="auto"/>
        <w:right w:val="none" w:sz="0" w:space="0" w:color="auto"/>
      </w:divBdr>
      <w:divsChild>
        <w:div w:id="2099717517">
          <w:marLeft w:val="0"/>
          <w:marRight w:val="0"/>
          <w:marTop w:val="0"/>
          <w:marBottom w:val="0"/>
          <w:divBdr>
            <w:top w:val="none" w:sz="0" w:space="0" w:color="auto"/>
            <w:left w:val="none" w:sz="0" w:space="0" w:color="auto"/>
            <w:bottom w:val="none" w:sz="0" w:space="0" w:color="auto"/>
            <w:right w:val="none" w:sz="0" w:space="0" w:color="auto"/>
          </w:divBdr>
        </w:div>
      </w:divsChild>
    </w:div>
    <w:div w:id="638535542">
      <w:bodyDiv w:val="1"/>
      <w:marLeft w:val="0"/>
      <w:marRight w:val="0"/>
      <w:marTop w:val="0"/>
      <w:marBottom w:val="0"/>
      <w:divBdr>
        <w:top w:val="none" w:sz="0" w:space="0" w:color="auto"/>
        <w:left w:val="none" w:sz="0" w:space="0" w:color="auto"/>
        <w:bottom w:val="none" w:sz="0" w:space="0" w:color="auto"/>
        <w:right w:val="none" w:sz="0" w:space="0" w:color="auto"/>
      </w:divBdr>
      <w:divsChild>
        <w:div w:id="1876767641">
          <w:marLeft w:val="0"/>
          <w:marRight w:val="0"/>
          <w:marTop w:val="0"/>
          <w:marBottom w:val="0"/>
          <w:divBdr>
            <w:top w:val="none" w:sz="0" w:space="0" w:color="auto"/>
            <w:left w:val="none" w:sz="0" w:space="0" w:color="auto"/>
            <w:bottom w:val="none" w:sz="0" w:space="0" w:color="auto"/>
            <w:right w:val="none" w:sz="0" w:space="0" w:color="auto"/>
          </w:divBdr>
        </w:div>
        <w:div w:id="255754226">
          <w:marLeft w:val="0"/>
          <w:marRight w:val="0"/>
          <w:marTop w:val="0"/>
          <w:marBottom w:val="0"/>
          <w:divBdr>
            <w:top w:val="none" w:sz="0" w:space="0" w:color="auto"/>
            <w:left w:val="none" w:sz="0" w:space="0" w:color="auto"/>
            <w:bottom w:val="none" w:sz="0" w:space="0" w:color="auto"/>
            <w:right w:val="none" w:sz="0" w:space="0" w:color="auto"/>
          </w:divBdr>
        </w:div>
      </w:divsChild>
    </w:div>
    <w:div w:id="882601483">
      <w:bodyDiv w:val="1"/>
      <w:marLeft w:val="0"/>
      <w:marRight w:val="0"/>
      <w:marTop w:val="0"/>
      <w:marBottom w:val="0"/>
      <w:divBdr>
        <w:top w:val="none" w:sz="0" w:space="0" w:color="auto"/>
        <w:left w:val="none" w:sz="0" w:space="0" w:color="auto"/>
        <w:bottom w:val="none" w:sz="0" w:space="0" w:color="auto"/>
        <w:right w:val="none" w:sz="0" w:space="0" w:color="auto"/>
      </w:divBdr>
    </w:div>
    <w:div w:id="911282748">
      <w:bodyDiv w:val="1"/>
      <w:marLeft w:val="0"/>
      <w:marRight w:val="0"/>
      <w:marTop w:val="0"/>
      <w:marBottom w:val="0"/>
      <w:divBdr>
        <w:top w:val="none" w:sz="0" w:space="0" w:color="auto"/>
        <w:left w:val="none" w:sz="0" w:space="0" w:color="auto"/>
        <w:bottom w:val="none" w:sz="0" w:space="0" w:color="auto"/>
        <w:right w:val="none" w:sz="0" w:space="0" w:color="auto"/>
      </w:divBdr>
      <w:divsChild>
        <w:div w:id="25451474">
          <w:marLeft w:val="0"/>
          <w:marRight w:val="0"/>
          <w:marTop w:val="0"/>
          <w:marBottom w:val="0"/>
          <w:divBdr>
            <w:top w:val="none" w:sz="0" w:space="0" w:color="auto"/>
            <w:left w:val="none" w:sz="0" w:space="0" w:color="auto"/>
            <w:bottom w:val="none" w:sz="0" w:space="0" w:color="auto"/>
            <w:right w:val="none" w:sz="0" w:space="0" w:color="auto"/>
          </w:divBdr>
        </w:div>
      </w:divsChild>
    </w:div>
    <w:div w:id="1945961152">
      <w:bodyDiv w:val="1"/>
      <w:marLeft w:val="0"/>
      <w:marRight w:val="0"/>
      <w:marTop w:val="0"/>
      <w:marBottom w:val="0"/>
      <w:divBdr>
        <w:top w:val="none" w:sz="0" w:space="0" w:color="auto"/>
        <w:left w:val="none" w:sz="0" w:space="0" w:color="auto"/>
        <w:bottom w:val="none" w:sz="0" w:space="0" w:color="auto"/>
        <w:right w:val="none" w:sz="0" w:space="0" w:color="auto"/>
      </w:divBdr>
      <w:divsChild>
        <w:div w:id="1808820558">
          <w:marLeft w:val="0"/>
          <w:marRight w:val="0"/>
          <w:marTop w:val="0"/>
          <w:marBottom w:val="0"/>
          <w:divBdr>
            <w:top w:val="none" w:sz="0" w:space="0" w:color="auto"/>
            <w:left w:val="none" w:sz="0" w:space="0" w:color="auto"/>
            <w:bottom w:val="none" w:sz="0" w:space="0" w:color="auto"/>
            <w:right w:val="none" w:sz="0" w:space="0" w:color="auto"/>
          </w:divBdr>
        </w:div>
      </w:divsChild>
    </w:div>
    <w:div w:id="202848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mailto:robin.waples@noaa.gov" TargetMode="External"/><Relationship Id="rId11" Type="http://schemas.openxmlformats.org/officeDocument/2006/relationships/footer" Target="footer1.xml"/><Relationship Id="rId12" Type="http://schemas.openxmlformats.org/officeDocument/2006/relationships/image" Target="media/image1.wmf"/><Relationship Id="rId13" Type="http://schemas.openxmlformats.org/officeDocument/2006/relationships/oleObject" Target="embeddings/Microsoft_Equation1.bin"/><Relationship Id="rId14" Type="http://schemas.openxmlformats.org/officeDocument/2006/relationships/image" Target="media/image2.wmf"/><Relationship Id="rId15" Type="http://schemas.openxmlformats.org/officeDocument/2006/relationships/oleObject" Target="embeddings/Microsoft_Equation2.bin"/><Relationship Id="rId16" Type="http://schemas.openxmlformats.org/officeDocument/2006/relationships/image" Target="media/image3.wmf"/><Relationship Id="rId17" Type="http://schemas.openxmlformats.org/officeDocument/2006/relationships/oleObject" Target="embeddings/Microsoft_Equation3.bin"/><Relationship Id="rId18" Type="http://schemas.openxmlformats.org/officeDocument/2006/relationships/image" Target="media/image4.wmf"/><Relationship Id="rId19" Type="http://schemas.openxmlformats.org/officeDocument/2006/relationships/oleObject" Target="embeddings/Microsoft_Equation4.bin"/><Relationship Id="rId60" Type="http://schemas.openxmlformats.org/officeDocument/2006/relationships/image" Target="media/image25.wmf"/><Relationship Id="rId61" Type="http://schemas.openxmlformats.org/officeDocument/2006/relationships/oleObject" Target="embeddings/Microsoft_Equation25.bin"/><Relationship Id="rId62" Type="http://schemas.openxmlformats.org/officeDocument/2006/relationships/image" Target="media/image26.wmf"/><Relationship Id="rId63" Type="http://schemas.openxmlformats.org/officeDocument/2006/relationships/oleObject" Target="embeddings/Microsoft_Equation26.bin"/><Relationship Id="rId64" Type="http://schemas.openxmlformats.org/officeDocument/2006/relationships/image" Target="media/image27.wmf"/><Relationship Id="rId65" Type="http://schemas.openxmlformats.org/officeDocument/2006/relationships/oleObject" Target="embeddings/Microsoft_Equation27.bin"/><Relationship Id="rId66" Type="http://schemas.openxmlformats.org/officeDocument/2006/relationships/image" Target="media/image28.wmf"/><Relationship Id="rId67" Type="http://schemas.openxmlformats.org/officeDocument/2006/relationships/oleObject" Target="embeddings/Microsoft_Equation28.bin"/><Relationship Id="rId68" Type="http://schemas.openxmlformats.org/officeDocument/2006/relationships/image" Target="media/image29.wmf"/><Relationship Id="rId69" Type="http://schemas.openxmlformats.org/officeDocument/2006/relationships/oleObject" Target="embeddings/Microsoft_Equation29.bin"/><Relationship Id="rId120" Type="http://schemas.openxmlformats.org/officeDocument/2006/relationships/image" Target="media/image55.emf"/><Relationship Id="rId121" Type="http://schemas.openxmlformats.org/officeDocument/2006/relationships/oleObject" Target="embeddings/oleObject2.bin"/><Relationship Id="rId122" Type="http://schemas.openxmlformats.org/officeDocument/2006/relationships/image" Target="media/image56.emf"/><Relationship Id="rId123" Type="http://schemas.openxmlformats.org/officeDocument/2006/relationships/oleObject" Target="embeddings/oleObject3.bin"/><Relationship Id="rId124" Type="http://schemas.openxmlformats.org/officeDocument/2006/relationships/image" Target="media/image57.wmf"/><Relationship Id="rId125" Type="http://schemas.openxmlformats.org/officeDocument/2006/relationships/oleObject" Target="embeddings/Microsoft_Equation54.bin"/><Relationship Id="rId126" Type="http://schemas.openxmlformats.org/officeDocument/2006/relationships/image" Target="media/image58.emf"/><Relationship Id="rId127" Type="http://schemas.openxmlformats.org/officeDocument/2006/relationships/oleObject" Target="embeddings/oleObject4.bin"/><Relationship Id="rId128" Type="http://schemas.openxmlformats.org/officeDocument/2006/relationships/image" Target="media/image59.emf"/><Relationship Id="rId129" Type="http://schemas.openxmlformats.org/officeDocument/2006/relationships/oleObject" Target="embeddings/oleObject5.bin"/><Relationship Id="rId40" Type="http://schemas.openxmlformats.org/officeDocument/2006/relationships/image" Target="media/image15.wmf"/><Relationship Id="rId41" Type="http://schemas.openxmlformats.org/officeDocument/2006/relationships/oleObject" Target="embeddings/Microsoft_Equation15.bin"/><Relationship Id="rId42" Type="http://schemas.openxmlformats.org/officeDocument/2006/relationships/image" Target="media/image16.wmf"/><Relationship Id="rId90" Type="http://schemas.openxmlformats.org/officeDocument/2006/relationships/image" Target="media/image40.wmf"/><Relationship Id="rId91" Type="http://schemas.openxmlformats.org/officeDocument/2006/relationships/oleObject" Target="embeddings/Microsoft_Equation40.bin"/><Relationship Id="rId92" Type="http://schemas.openxmlformats.org/officeDocument/2006/relationships/image" Target="media/image41.wmf"/><Relationship Id="rId93" Type="http://schemas.openxmlformats.org/officeDocument/2006/relationships/oleObject" Target="embeddings/Microsoft_Equation41.bin"/><Relationship Id="rId94" Type="http://schemas.openxmlformats.org/officeDocument/2006/relationships/image" Target="media/image42.wmf"/><Relationship Id="rId95" Type="http://schemas.openxmlformats.org/officeDocument/2006/relationships/oleObject" Target="embeddings/Microsoft_Equation42.bin"/><Relationship Id="rId96" Type="http://schemas.openxmlformats.org/officeDocument/2006/relationships/image" Target="media/image43.wmf"/><Relationship Id="rId101" Type="http://schemas.openxmlformats.org/officeDocument/2006/relationships/oleObject" Target="embeddings/Microsoft_Equation45.bin"/><Relationship Id="rId102" Type="http://schemas.openxmlformats.org/officeDocument/2006/relationships/image" Target="media/image46.wmf"/><Relationship Id="rId103" Type="http://schemas.openxmlformats.org/officeDocument/2006/relationships/oleObject" Target="embeddings/Microsoft_Equation46.bin"/><Relationship Id="rId104" Type="http://schemas.openxmlformats.org/officeDocument/2006/relationships/image" Target="media/image47.wmf"/><Relationship Id="rId105" Type="http://schemas.openxmlformats.org/officeDocument/2006/relationships/oleObject" Target="embeddings/Microsoft_Equation47.bin"/><Relationship Id="rId106" Type="http://schemas.openxmlformats.org/officeDocument/2006/relationships/image" Target="media/image48.wmf"/><Relationship Id="rId107" Type="http://schemas.openxmlformats.org/officeDocument/2006/relationships/oleObject" Target="embeddings/Microsoft_Equation48.bin"/><Relationship Id="rId108" Type="http://schemas.openxmlformats.org/officeDocument/2006/relationships/image" Target="media/image49.wmf"/><Relationship Id="rId109" Type="http://schemas.openxmlformats.org/officeDocument/2006/relationships/oleObject" Target="embeddings/Microsoft_Equation49.bin"/><Relationship Id="rId97" Type="http://schemas.openxmlformats.org/officeDocument/2006/relationships/oleObject" Target="embeddings/Microsoft_Equation43.bin"/><Relationship Id="rId98" Type="http://schemas.openxmlformats.org/officeDocument/2006/relationships/image" Target="media/image44.wmf"/><Relationship Id="rId99" Type="http://schemas.openxmlformats.org/officeDocument/2006/relationships/oleObject" Target="embeddings/Microsoft_Equation44.bin"/><Relationship Id="rId43" Type="http://schemas.openxmlformats.org/officeDocument/2006/relationships/oleObject" Target="embeddings/Microsoft_Equation16.bin"/><Relationship Id="rId44" Type="http://schemas.openxmlformats.org/officeDocument/2006/relationships/image" Target="media/image17.wmf"/><Relationship Id="rId45" Type="http://schemas.openxmlformats.org/officeDocument/2006/relationships/oleObject" Target="embeddings/Microsoft_Equation17.bin"/><Relationship Id="rId46" Type="http://schemas.openxmlformats.org/officeDocument/2006/relationships/image" Target="media/image18.wmf"/><Relationship Id="rId47" Type="http://schemas.openxmlformats.org/officeDocument/2006/relationships/oleObject" Target="embeddings/Microsoft_Equation18.bin"/><Relationship Id="rId48" Type="http://schemas.openxmlformats.org/officeDocument/2006/relationships/image" Target="media/image19.wmf"/><Relationship Id="rId49" Type="http://schemas.openxmlformats.org/officeDocument/2006/relationships/oleObject" Target="embeddings/Microsoft_Equation19.bin"/><Relationship Id="rId100" Type="http://schemas.openxmlformats.org/officeDocument/2006/relationships/image" Target="media/image45.wmf"/><Relationship Id="rId150" Type="http://schemas.openxmlformats.org/officeDocument/2006/relationships/fontTable" Target="fontTable.xml"/><Relationship Id="rId151" Type="http://schemas.openxmlformats.org/officeDocument/2006/relationships/theme" Target="theme/theme1.xml"/><Relationship Id="rId152" Type="http://schemas.microsoft.com/office/2011/relationships/commentsExtended" Target="commentsExtended.xml"/><Relationship Id="rId153" Type="http://schemas.microsoft.com/office/2011/relationships/people" Target="people.xml"/><Relationship Id="rId20" Type="http://schemas.openxmlformats.org/officeDocument/2006/relationships/image" Target="media/image5.wmf"/><Relationship Id="rId21" Type="http://schemas.openxmlformats.org/officeDocument/2006/relationships/oleObject" Target="embeddings/Microsoft_Equation5.bin"/><Relationship Id="rId22" Type="http://schemas.openxmlformats.org/officeDocument/2006/relationships/image" Target="media/image6.wmf"/><Relationship Id="rId70" Type="http://schemas.openxmlformats.org/officeDocument/2006/relationships/image" Target="media/image30.wmf"/><Relationship Id="rId71" Type="http://schemas.openxmlformats.org/officeDocument/2006/relationships/oleObject" Target="embeddings/Microsoft_Equation30.bin"/><Relationship Id="rId72" Type="http://schemas.openxmlformats.org/officeDocument/2006/relationships/image" Target="media/image31.wmf"/><Relationship Id="rId73" Type="http://schemas.openxmlformats.org/officeDocument/2006/relationships/oleObject" Target="embeddings/Microsoft_Equation31.bin"/><Relationship Id="rId74" Type="http://schemas.openxmlformats.org/officeDocument/2006/relationships/image" Target="media/image32.wmf"/><Relationship Id="rId75" Type="http://schemas.openxmlformats.org/officeDocument/2006/relationships/oleObject" Target="embeddings/Microsoft_Equation32.bin"/><Relationship Id="rId76" Type="http://schemas.openxmlformats.org/officeDocument/2006/relationships/image" Target="media/image33.wmf"/><Relationship Id="rId77" Type="http://schemas.openxmlformats.org/officeDocument/2006/relationships/oleObject" Target="embeddings/Microsoft_Equation33.bin"/><Relationship Id="rId78" Type="http://schemas.openxmlformats.org/officeDocument/2006/relationships/image" Target="media/image34.wmf"/><Relationship Id="rId79" Type="http://schemas.openxmlformats.org/officeDocument/2006/relationships/oleObject" Target="embeddings/Microsoft_Equation34.bin"/><Relationship Id="rId23" Type="http://schemas.openxmlformats.org/officeDocument/2006/relationships/oleObject" Target="embeddings/Microsoft_Equation6.bin"/><Relationship Id="rId24" Type="http://schemas.openxmlformats.org/officeDocument/2006/relationships/image" Target="media/image7.wmf"/><Relationship Id="rId25" Type="http://schemas.openxmlformats.org/officeDocument/2006/relationships/oleObject" Target="embeddings/Microsoft_Equation7.bin"/><Relationship Id="rId26" Type="http://schemas.openxmlformats.org/officeDocument/2006/relationships/image" Target="media/image8.wmf"/><Relationship Id="rId27" Type="http://schemas.openxmlformats.org/officeDocument/2006/relationships/oleObject" Target="embeddings/Microsoft_Equation8.bin"/><Relationship Id="rId28" Type="http://schemas.openxmlformats.org/officeDocument/2006/relationships/image" Target="media/image9.wmf"/><Relationship Id="rId29" Type="http://schemas.openxmlformats.org/officeDocument/2006/relationships/oleObject" Target="embeddings/Microsoft_Equation9.bin"/><Relationship Id="rId130" Type="http://schemas.openxmlformats.org/officeDocument/2006/relationships/image" Target="media/image60.wmf"/><Relationship Id="rId131" Type="http://schemas.openxmlformats.org/officeDocument/2006/relationships/oleObject" Target="embeddings/Microsoft_Equation55.bin"/><Relationship Id="rId132" Type="http://schemas.openxmlformats.org/officeDocument/2006/relationships/image" Target="media/image61.emf"/><Relationship Id="rId133" Type="http://schemas.openxmlformats.org/officeDocument/2006/relationships/oleObject" Target="embeddings/oleObject6.bin"/><Relationship Id="rId134" Type="http://schemas.openxmlformats.org/officeDocument/2006/relationships/image" Target="media/image62.wmf"/><Relationship Id="rId135" Type="http://schemas.openxmlformats.org/officeDocument/2006/relationships/oleObject" Target="embeddings/Microsoft_Equation56.bin"/><Relationship Id="rId136" Type="http://schemas.openxmlformats.org/officeDocument/2006/relationships/image" Target="media/image63.emf"/><Relationship Id="rId137" Type="http://schemas.openxmlformats.org/officeDocument/2006/relationships/oleObject" Target="embeddings/oleObject7.bin"/><Relationship Id="rId138" Type="http://schemas.openxmlformats.org/officeDocument/2006/relationships/image" Target="media/image64.emf"/><Relationship Id="rId139" Type="http://schemas.openxmlformats.org/officeDocument/2006/relationships/oleObject" Target="embeddings/oleObject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50" Type="http://schemas.openxmlformats.org/officeDocument/2006/relationships/image" Target="media/image20.wmf"/><Relationship Id="rId51" Type="http://schemas.openxmlformats.org/officeDocument/2006/relationships/oleObject" Target="embeddings/Microsoft_Equation20.bin"/><Relationship Id="rId52" Type="http://schemas.openxmlformats.org/officeDocument/2006/relationships/image" Target="media/image21.wmf"/><Relationship Id="rId53" Type="http://schemas.openxmlformats.org/officeDocument/2006/relationships/oleObject" Target="embeddings/Microsoft_Equation21.bin"/><Relationship Id="rId54" Type="http://schemas.openxmlformats.org/officeDocument/2006/relationships/image" Target="media/image22.wmf"/><Relationship Id="rId55" Type="http://schemas.openxmlformats.org/officeDocument/2006/relationships/oleObject" Target="embeddings/Microsoft_Equation22.bin"/><Relationship Id="rId56" Type="http://schemas.openxmlformats.org/officeDocument/2006/relationships/image" Target="media/image23.wmf"/><Relationship Id="rId57" Type="http://schemas.openxmlformats.org/officeDocument/2006/relationships/oleObject" Target="embeddings/Microsoft_Equation23.bin"/><Relationship Id="rId58" Type="http://schemas.openxmlformats.org/officeDocument/2006/relationships/image" Target="media/image24.wmf"/><Relationship Id="rId59" Type="http://schemas.openxmlformats.org/officeDocument/2006/relationships/oleObject" Target="embeddings/Microsoft_Equation24.bin"/><Relationship Id="rId110" Type="http://schemas.openxmlformats.org/officeDocument/2006/relationships/image" Target="media/image50.wmf"/><Relationship Id="rId111" Type="http://schemas.openxmlformats.org/officeDocument/2006/relationships/oleObject" Target="embeddings/Microsoft_Equation50.bin"/><Relationship Id="rId112" Type="http://schemas.openxmlformats.org/officeDocument/2006/relationships/image" Target="media/image51.wmf"/><Relationship Id="rId113" Type="http://schemas.openxmlformats.org/officeDocument/2006/relationships/oleObject" Target="embeddings/Microsoft_Equation51.bin"/><Relationship Id="rId114" Type="http://schemas.openxmlformats.org/officeDocument/2006/relationships/image" Target="media/image52.wmf"/><Relationship Id="rId115" Type="http://schemas.openxmlformats.org/officeDocument/2006/relationships/oleObject" Target="embeddings/Microsoft_Equation52.bin"/><Relationship Id="rId116" Type="http://schemas.openxmlformats.org/officeDocument/2006/relationships/image" Target="media/image53.wmf"/><Relationship Id="rId117" Type="http://schemas.openxmlformats.org/officeDocument/2006/relationships/oleObject" Target="embeddings/Microsoft_Equation53.bin"/><Relationship Id="rId118" Type="http://schemas.openxmlformats.org/officeDocument/2006/relationships/image" Target="media/image54.emf"/><Relationship Id="rId119" Type="http://schemas.openxmlformats.org/officeDocument/2006/relationships/oleObject" Target="embeddings/oleObject1.bin"/><Relationship Id="rId30" Type="http://schemas.openxmlformats.org/officeDocument/2006/relationships/image" Target="media/image10.wmf"/><Relationship Id="rId31" Type="http://schemas.openxmlformats.org/officeDocument/2006/relationships/oleObject" Target="embeddings/Microsoft_Equation10.bin"/><Relationship Id="rId32" Type="http://schemas.openxmlformats.org/officeDocument/2006/relationships/image" Target="media/image11.wmf"/><Relationship Id="rId33" Type="http://schemas.openxmlformats.org/officeDocument/2006/relationships/oleObject" Target="embeddings/Microsoft_Equation11.bin"/><Relationship Id="rId34" Type="http://schemas.openxmlformats.org/officeDocument/2006/relationships/image" Target="media/image12.wmf"/><Relationship Id="rId35" Type="http://schemas.openxmlformats.org/officeDocument/2006/relationships/oleObject" Target="embeddings/Microsoft_Equation12.bin"/><Relationship Id="rId36" Type="http://schemas.openxmlformats.org/officeDocument/2006/relationships/image" Target="media/image13.wmf"/><Relationship Id="rId37" Type="http://schemas.openxmlformats.org/officeDocument/2006/relationships/oleObject" Target="embeddings/Microsoft_Equation13.bin"/><Relationship Id="rId38" Type="http://schemas.openxmlformats.org/officeDocument/2006/relationships/image" Target="media/image14.wmf"/><Relationship Id="rId39" Type="http://schemas.openxmlformats.org/officeDocument/2006/relationships/oleObject" Target="embeddings/Microsoft_Equation14.bin"/><Relationship Id="rId80" Type="http://schemas.openxmlformats.org/officeDocument/2006/relationships/image" Target="media/image35.wmf"/><Relationship Id="rId81" Type="http://schemas.openxmlformats.org/officeDocument/2006/relationships/oleObject" Target="embeddings/Microsoft_Equation35.bin"/><Relationship Id="rId82" Type="http://schemas.openxmlformats.org/officeDocument/2006/relationships/image" Target="media/image36.wmf"/><Relationship Id="rId83" Type="http://schemas.openxmlformats.org/officeDocument/2006/relationships/oleObject" Target="embeddings/Microsoft_Equation36.bin"/><Relationship Id="rId84" Type="http://schemas.openxmlformats.org/officeDocument/2006/relationships/image" Target="media/image37.wmf"/><Relationship Id="rId85" Type="http://schemas.openxmlformats.org/officeDocument/2006/relationships/oleObject" Target="embeddings/Microsoft_Equation37.bin"/><Relationship Id="rId86" Type="http://schemas.openxmlformats.org/officeDocument/2006/relationships/image" Target="media/image38.wmf"/><Relationship Id="rId87" Type="http://schemas.openxmlformats.org/officeDocument/2006/relationships/oleObject" Target="embeddings/Microsoft_Equation38.bin"/><Relationship Id="rId88" Type="http://schemas.openxmlformats.org/officeDocument/2006/relationships/image" Target="media/image39.wmf"/><Relationship Id="rId89" Type="http://schemas.openxmlformats.org/officeDocument/2006/relationships/oleObject" Target="embeddings/Microsoft_Equation39.bin"/><Relationship Id="rId140" Type="http://schemas.openxmlformats.org/officeDocument/2006/relationships/image" Target="media/image65.emf"/><Relationship Id="rId141" Type="http://schemas.openxmlformats.org/officeDocument/2006/relationships/oleObject" Target="embeddings/oleObject9.bin"/><Relationship Id="rId142" Type="http://schemas.openxmlformats.org/officeDocument/2006/relationships/image" Target="media/image66.emf"/><Relationship Id="rId143" Type="http://schemas.openxmlformats.org/officeDocument/2006/relationships/oleObject" Target="embeddings/oleObject10.bin"/><Relationship Id="rId144" Type="http://schemas.openxmlformats.org/officeDocument/2006/relationships/image" Target="media/image67.wmf"/><Relationship Id="rId145" Type="http://schemas.openxmlformats.org/officeDocument/2006/relationships/oleObject" Target="embeddings/Microsoft_Equation57.bin"/><Relationship Id="rId146" Type="http://schemas.openxmlformats.org/officeDocument/2006/relationships/image" Target="media/image68.emf"/><Relationship Id="rId147" Type="http://schemas.openxmlformats.org/officeDocument/2006/relationships/oleObject" Target="embeddings/oleObject11.bin"/><Relationship Id="rId148" Type="http://schemas.openxmlformats.org/officeDocument/2006/relationships/image" Target="media/image69.wmf"/><Relationship Id="rId149" Type="http://schemas.openxmlformats.org/officeDocument/2006/relationships/oleObject" Target="embeddings/Microsoft_Equation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24E1A-B9F9-DC48-BB36-3F7C0AEF5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24</Pages>
  <Words>7140</Words>
  <Characters>40698</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Waples</dc:creator>
  <cp:lastModifiedBy>Eric Anderson</cp:lastModifiedBy>
  <cp:revision>16</cp:revision>
  <cp:lastPrinted>2016-09-30T17:45:00Z</cp:lastPrinted>
  <dcterms:created xsi:type="dcterms:W3CDTF">2016-10-03T08:06:00Z</dcterms:created>
  <dcterms:modified xsi:type="dcterms:W3CDTF">2016-10-04T11:07:00Z</dcterms:modified>
</cp:coreProperties>
</file>